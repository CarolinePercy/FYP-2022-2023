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000000" w:themeColor="text1"/>
  <w:body>
    <w:p w:rsidR="002D2FA5" w:rsidP="73FD3E6B" w:rsidRDefault="002D2FA5" w14:paraId="672A6659" w14:textId="77777777">
      <w:pPr>
        <w:pStyle w:val="ReportGuidelines"/>
        <w:jc w:val="center"/>
      </w:pPr>
    </w:p>
    <w:p w:rsidRPr="00F474B1" w:rsidR="00B77AF0" w:rsidP="73FD3E6B" w:rsidRDefault="00B77AF0" w14:paraId="0A37501D" w14:textId="77777777">
      <w:pPr>
        <w:pStyle w:val="ReportGuidelines"/>
        <w:jc w:val="center"/>
      </w:pPr>
    </w:p>
    <w:p w:rsidRPr="00F474B1" w:rsidR="002D2FA5" w:rsidP="73FD3E6B" w:rsidRDefault="002D2FA5" w14:paraId="5DAB6C7B" w14:textId="77777777">
      <w:pPr>
        <w:pStyle w:val="ReportGuidelines"/>
        <w:jc w:val="center"/>
      </w:pPr>
    </w:p>
    <w:p w:rsidRPr="00F474B1" w:rsidR="002D2FA5" w:rsidP="73FD3E6B" w:rsidRDefault="00D63021" w14:paraId="02EB378F" w14:textId="77777777">
      <w:pPr>
        <w:pStyle w:val="ReportGuidelines"/>
        <w:jc w:val="center"/>
      </w:pPr>
      <w:r w:rsidR="00D63021">
        <w:drawing>
          <wp:inline wp14:editId="287AC9A9" wp14:anchorId="0838BC93">
            <wp:extent cx="2276475" cy="11811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fbf9907cc6447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76475" cy="1181100"/>
                    </a:xfrm>
                    <a:prstGeom prst="rect">
                      <a:avLst/>
                    </a:prstGeom>
                  </pic:spPr>
                </pic:pic>
              </a:graphicData>
            </a:graphic>
          </wp:inline>
        </w:drawing>
      </w:r>
    </w:p>
    <w:p w:rsidRPr="00F474B1" w:rsidR="00255E27" w:rsidP="73FD3E6B" w:rsidRDefault="00255E27" w14:paraId="6A05A809" w14:textId="77777777">
      <w:pPr>
        <w:pStyle w:val="ReportGuidelines"/>
        <w:jc w:val="center"/>
      </w:pPr>
    </w:p>
    <w:p w:rsidRPr="00F474B1" w:rsidR="00255E27" w:rsidP="00FA667A" w:rsidRDefault="00065F0F" w14:paraId="00AEBB8B" w14:textId="77777777">
      <w:pPr>
        <w:pStyle w:val="Title"/>
        <w:jc w:val="center"/>
      </w:pPr>
      <w:r w:rsidR="00065F0F">
        <w:rPr/>
        <w:t>Computer Games Development</w:t>
      </w:r>
    </w:p>
    <w:p w:rsidRPr="00F474B1" w:rsidR="00255E27" w:rsidP="00FA667A" w:rsidRDefault="00255E27" w14:paraId="54E511EB" w14:textId="77777777">
      <w:pPr>
        <w:pStyle w:val="Title"/>
        <w:jc w:val="center"/>
      </w:pPr>
      <w:r w:rsidR="00255E27">
        <w:rPr/>
        <w:t>Project Report</w:t>
      </w:r>
    </w:p>
    <w:p w:rsidRPr="00F474B1" w:rsidR="00255E27" w:rsidP="00FA667A" w:rsidRDefault="00255E27" w14:paraId="2D033737" w14:textId="77777777">
      <w:pPr>
        <w:pStyle w:val="Title"/>
        <w:jc w:val="center"/>
      </w:pPr>
      <w:r w:rsidR="00255E27">
        <w:rPr/>
        <w:t>Year I</w:t>
      </w:r>
      <w:r w:rsidR="00065F0F">
        <w:rPr/>
        <w:t>V</w:t>
      </w:r>
    </w:p>
    <w:p w:rsidRPr="00F474B1" w:rsidR="002D2FA5" w:rsidP="73FD3E6B" w:rsidRDefault="002D2FA5" w14:paraId="5A39BBE3" w14:textId="77777777">
      <w:pPr>
        <w:pStyle w:val="ReportGuidelines"/>
        <w:jc w:val="center"/>
      </w:pPr>
    </w:p>
    <w:p w:rsidRPr="00F474B1" w:rsidR="002D2FA5" w:rsidP="73FD3E6B" w:rsidRDefault="002D2FA5" w14:paraId="41C8F396" w14:textId="77777777">
      <w:pPr>
        <w:pStyle w:val="ReportGuidelines"/>
        <w:jc w:val="center"/>
      </w:pPr>
    </w:p>
    <w:p w:rsidRPr="00E247BC" w:rsidR="002D2FA5" w:rsidP="00E247BC" w:rsidRDefault="002D2FA5" w14:paraId="72A3D3EC" w14:textId="77777777">
      <w:pPr>
        <w:pStyle w:val="Title"/>
        <w:jc w:val="center"/>
        <w:rPr>
          <w:sz w:val="32"/>
          <w:szCs w:val="32"/>
        </w:rPr>
      </w:pPr>
    </w:p>
    <w:p w:rsidRPr="00E247BC" w:rsidR="002D2FA5" w:rsidP="00E247BC" w:rsidRDefault="00922817" w14:paraId="47B9C396" w14:textId="7F920433">
      <w:pPr>
        <w:pStyle w:val="Title"/>
        <w:jc w:val="center"/>
        <w:rPr>
          <w:sz w:val="32"/>
          <w:szCs w:val="32"/>
        </w:rPr>
      </w:pPr>
      <w:r w:rsidRPr="3D6C4C1C" w:rsidR="00922817">
        <w:rPr>
          <w:sz w:val="32"/>
          <w:szCs w:val="32"/>
        </w:rPr>
        <w:t>Caroline Percy</w:t>
      </w:r>
    </w:p>
    <w:p w:rsidRPr="00E247BC" w:rsidR="002D2FA5" w:rsidP="00E247BC" w:rsidRDefault="00922817" w14:paraId="21C2233E" w14:textId="53F34DD4">
      <w:pPr>
        <w:pStyle w:val="Title"/>
        <w:jc w:val="center"/>
        <w:rPr>
          <w:sz w:val="32"/>
          <w:szCs w:val="32"/>
        </w:rPr>
      </w:pPr>
      <w:r w:rsidRPr="3D6C4C1C" w:rsidR="00922817">
        <w:rPr>
          <w:sz w:val="32"/>
          <w:szCs w:val="32"/>
        </w:rPr>
        <w:t>C00248791</w:t>
      </w:r>
    </w:p>
    <w:p w:rsidRPr="00F474B1" w:rsidR="00F04A6C" w:rsidP="3D6C4C1C" w:rsidRDefault="00F04A6C" w14:paraId="20D18038" w14:textId="77777777">
      <w:pPr>
        <w:pStyle w:val="Title"/>
        <w:jc w:val="center"/>
        <w:rPr>
          <w:sz w:val="32"/>
          <w:szCs w:val="32"/>
        </w:rPr>
      </w:pPr>
      <w:r w:rsidRPr="3D6C4C1C" w:rsidR="00F04A6C">
        <w:rPr>
          <w:sz w:val="32"/>
          <w:szCs w:val="32"/>
        </w:rPr>
        <w:t>[Date of Submission]</w:t>
      </w:r>
    </w:p>
    <w:p w:rsidR="00F452DC" w:rsidP="3D6C4C1C" w:rsidRDefault="00F452DC" w14:paraId="0D0B940D" w14:textId="77777777">
      <w:pPr>
        <w:pStyle w:val="Heading1"/>
        <w:rPr>
          <w:sz w:val="24"/>
          <w:szCs w:val="24"/>
          <w:lang w:val="gd-IE"/>
        </w:rPr>
      </w:pPr>
    </w:p>
    <w:p w:rsidR="00F452DC" w:rsidP="3D6C4C1C" w:rsidRDefault="00F452DC" w14:paraId="0E27B00A" w14:textId="77777777">
      <w:pPr>
        <w:pStyle w:val="Heading1"/>
        <w:rPr>
          <w:sz w:val="24"/>
          <w:szCs w:val="24"/>
          <w:lang w:val="gd-IE"/>
        </w:rPr>
      </w:pPr>
    </w:p>
    <w:p w:rsidR="00F452DC" w:rsidP="3D6C4C1C" w:rsidRDefault="00F452DC" w14:paraId="60061E4C" w14:textId="77777777">
      <w:pPr>
        <w:pStyle w:val="Heading1"/>
        <w:rPr>
          <w:sz w:val="24"/>
          <w:szCs w:val="24"/>
          <w:lang w:val="gd-IE"/>
        </w:rPr>
      </w:pPr>
    </w:p>
    <w:p w:rsidR="00F452DC" w:rsidP="3D6C4C1C" w:rsidRDefault="00F452DC" w14:paraId="44EAFD9C" w14:textId="77777777">
      <w:pPr>
        <w:pStyle w:val="Heading1"/>
        <w:rPr>
          <w:sz w:val="24"/>
          <w:szCs w:val="24"/>
          <w:lang w:val="gd-IE"/>
        </w:rPr>
      </w:pPr>
    </w:p>
    <w:p w:rsidR="00F452DC" w:rsidP="3D6C4C1C" w:rsidRDefault="00F452DC" w14:paraId="4B94D5A5" w14:textId="77777777">
      <w:pPr>
        <w:pStyle w:val="Heading1"/>
        <w:rPr>
          <w:sz w:val="24"/>
          <w:szCs w:val="24"/>
          <w:lang w:val="gd-IE"/>
        </w:rPr>
      </w:pPr>
    </w:p>
    <w:p w:rsidR="00F452DC" w:rsidP="3D6C4C1C" w:rsidRDefault="00F452DC" w14:paraId="3DEEC669" w14:textId="77777777">
      <w:pPr>
        <w:pStyle w:val="Heading1"/>
        <w:rPr>
          <w:sz w:val="24"/>
          <w:szCs w:val="24"/>
          <w:lang w:val="gd-IE"/>
        </w:rPr>
      </w:pPr>
    </w:p>
    <w:p w:rsidR="00F452DC" w:rsidP="3D6C4C1C" w:rsidRDefault="00F452DC" w14:paraId="3656B9AB" w14:textId="77777777">
      <w:pPr>
        <w:pStyle w:val="Heading1"/>
        <w:rPr>
          <w:sz w:val="24"/>
          <w:szCs w:val="24"/>
          <w:lang w:val="gd-IE"/>
        </w:rPr>
      </w:pPr>
    </w:p>
    <w:p w:rsidR="00F452DC" w:rsidP="3D6C4C1C" w:rsidRDefault="00F452DC" w14:paraId="45FB0818" w14:textId="77777777">
      <w:pPr>
        <w:pStyle w:val="Heading1"/>
        <w:rPr>
          <w:sz w:val="24"/>
          <w:szCs w:val="24"/>
          <w:lang w:val="gd-IE"/>
        </w:rPr>
      </w:pPr>
    </w:p>
    <w:p w:rsidRPr="00E247BC" w:rsidR="00F452DC" w:rsidP="00F452DC" w:rsidRDefault="00F452DC" w14:paraId="1950CAC3" w14:textId="77777777">
      <w:pPr>
        <w:pStyle w:val="Title"/>
        <w:jc w:val="center"/>
        <w:rPr>
          <w:sz w:val="32"/>
          <w:szCs w:val="32"/>
        </w:rPr>
      </w:pPr>
      <w:r w:rsidRPr="3D6C4C1C" w:rsidR="00F452DC">
        <w:rPr>
          <w:sz w:val="32"/>
          <w:szCs w:val="32"/>
        </w:rPr>
        <w:t xml:space="preserve">[Declaration </w:t>
      </w:r>
      <w:r w:rsidRPr="3D6C4C1C" w:rsidR="00F452DC">
        <w:rPr>
          <w:sz w:val="32"/>
          <w:szCs w:val="32"/>
        </w:rPr>
        <w:t xml:space="preserve">form </w:t>
      </w:r>
      <w:r w:rsidRPr="3D6C4C1C" w:rsidR="00F452DC">
        <w:rPr>
          <w:sz w:val="32"/>
          <w:szCs w:val="32"/>
        </w:rPr>
        <w:t>to</w:t>
      </w:r>
      <w:r w:rsidRPr="3D6C4C1C" w:rsidR="00F452DC">
        <w:rPr>
          <w:sz w:val="32"/>
          <w:szCs w:val="32"/>
        </w:rPr>
        <w:t xml:space="preserve"> </w:t>
      </w:r>
      <w:r w:rsidRPr="3D6C4C1C" w:rsidR="00F452DC">
        <w:rPr>
          <w:sz w:val="32"/>
          <w:szCs w:val="32"/>
        </w:rPr>
        <w:t>be</w:t>
      </w:r>
      <w:r w:rsidRPr="3D6C4C1C" w:rsidR="00F452DC">
        <w:rPr>
          <w:sz w:val="32"/>
          <w:szCs w:val="32"/>
        </w:rPr>
        <w:t xml:space="preserve"> </w:t>
      </w:r>
      <w:r w:rsidRPr="3D6C4C1C" w:rsidR="00F452DC">
        <w:rPr>
          <w:sz w:val="32"/>
          <w:szCs w:val="32"/>
        </w:rPr>
        <w:t>attached</w:t>
      </w:r>
      <w:r w:rsidRPr="3D6C4C1C" w:rsidR="00F452DC">
        <w:rPr>
          <w:sz w:val="32"/>
          <w:szCs w:val="32"/>
        </w:rPr>
        <w:t>]</w:t>
      </w:r>
      <w:r w:rsidRPr="3D6C4C1C" w:rsidR="00F452DC">
        <w:rPr>
          <w:sz w:val="32"/>
          <w:szCs w:val="32"/>
        </w:rPr>
        <w:t xml:space="preserve"> </w:t>
      </w:r>
    </w:p>
    <w:p w:rsidRPr="00F474B1" w:rsidR="00916337" w:rsidP="005105CE" w:rsidRDefault="00255E27" w14:paraId="049F31CB" w14:textId="77777777">
      <w:pPr>
        <w:pStyle w:val="Heading1"/>
        <w:rPr>
          <w:sz w:val="24"/>
          <w:szCs w:val="24"/>
        </w:rPr>
      </w:pPr>
      <w:r w:rsidRPr="3D6C4C1C">
        <w:rPr>
          <w:sz w:val="24"/>
          <w:szCs w:val="24"/>
        </w:rPr>
        <w:br w:type="page"/>
      </w:r>
    </w:p>
    <w:p w:rsidR="00916337" w:rsidP="73FD3E6B" w:rsidRDefault="00916337" w14:paraId="406425CA" w14:textId="77777777">
      <w:pPr>
        <w:pStyle w:val="TOCHeading"/>
        <w:rPr>
          <w:b w:val="1"/>
          <w:bCs w:val="1"/>
          <w:sz w:val="24"/>
          <w:szCs w:val="24"/>
        </w:rPr>
      </w:pPr>
      <w:r w:rsidRPr="3D6C4C1C" w:rsidR="00916337">
        <w:rPr>
          <w:b w:val="1"/>
          <w:bCs w:val="1"/>
          <w:sz w:val="24"/>
          <w:szCs w:val="24"/>
        </w:rPr>
        <w:t>Contents</w:t>
      </w:r>
    </w:p>
    <w:p w:rsidRPr="002D5C1E" w:rsidR="002D5C1E" w:rsidP="002D5C1E" w:rsidRDefault="002D5C1E" w14:paraId="53128261" w14:textId="77777777">
      <w:pPr>
        <w:rPr>
          <w:lang w:val="en-US"/>
        </w:rPr>
      </w:pPr>
    </w:p>
    <w:p w:rsidR="006E11AE" w:rsidP="73FD3E6B" w:rsidRDefault="00916337" w14:paraId="659887A1" w14:textId="2953373D">
      <w:pPr>
        <w:pStyle w:val="TOC1"/>
        <w:tabs>
          <w:tab w:val="right" w:leader="dot" w:pos="9016"/>
        </w:tabs>
        <w:rPr>
          <w:rFonts w:ascii="Calibri" w:hAnsi="Calibri" w:eastAsia="游明朝" w:cs="Arial" w:asciiTheme="minorAscii" w:hAnsiTheme="minorAscii" w:eastAsiaTheme="minorEastAsia" w:cstheme="minorBidi"/>
          <w:noProof/>
          <w:lang w:eastAsia="zh-CN"/>
        </w:rPr>
      </w:pPr>
      <w:r>
        <w:fldChar w:fldCharType="begin"/>
      </w:r>
      <w:r>
        <w:instrText xml:space="preserve"> TOC \o "1-3" \h \z \u </w:instrText>
      </w:r>
      <w:r>
        <w:fldChar w:fldCharType="separate"/>
      </w:r>
      <w:r w:rsidR="006E11AE">
        <w:rPr/>
        <w:t>￼</w:t>
      </w:r>
    </w:p>
    <w:p w:rsidR="006E11AE" w:rsidP="73FD3E6B" w:rsidRDefault="00F11958" w14:paraId="279829AB" w14:textId="714C7B7B">
      <w:pPr>
        <w:pStyle w:val="TOC1"/>
        <w:tabs>
          <w:tab w:val="right" w:leader="dot" w:pos="9016"/>
        </w:tabs>
        <w:rPr>
          <w:rFonts w:ascii="Calibri" w:hAnsi="Calibri" w:eastAsia="游明朝" w:cs="Arial" w:asciiTheme="minorAscii" w:hAnsiTheme="minorAscii" w:eastAsiaTheme="minorEastAsia" w:cstheme="minorBidi"/>
          <w:noProof/>
          <w:lang w:eastAsia="zh-CN"/>
        </w:rPr>
      </w:pPr>
      <w:r w:rsidR="006E11AE">
        <w:rPr/>
        <w:t>￼</w:t>
      </w:r>
    </w:p>
    <w:p w:rsidR="006E11AE" w:rsidP="73FD3E6B" w:rsidRDefault="00F11958" w14:paraId="13835A78" w14:textId="626B58BE">
      <w:pPr>
        <w:pStyle w:val="TOC1"/>
        <w:tabs>
          <w:tab w:val="right" w:leader="dot" w:pos="9016"/>
        </w:tabs>
        <w:rPr>
          <w:rFonts w:ascii="Calibri" w:hAnsi="Calibri" w:eastAsia="游明朝" w:cs="Arial" w:asciiTheme="minorAscii" w:hAnsiTheme="minorAscii" w:eastAsiaTheme="minorEastAsia" w:cstheme="minorBidi"/>
          <w:noProof/>
          <w:lang w:eastAsia="zh-CN"/>
        </w:rPr>
      </w:pPr>
      <w:r w:rsidR="006E11AE">
        <w:rPr/>
        <w:t>￼</w:t>
      </w:r>
    </w:p>
    <w:p w:rsidR="006E11AE" w:rsidP="73FD3E6B" w:rsidRDefault="00F11958" w14:paraId="31325CCD" w14:textId="4E3FAE9C">
      <w:pPr>
        <w:pStyle w:val="TOC1"/>
        <w:tabs>
          <w:tab w:val="right" w:leader="dot" w:pos="9016"/>
        </w:tabs>
        <w:rPr>
          <w:rFonts w:ascii="Calibri" w:hAnsi="Calibri" w:eastAsia="游明朝" w:cs="Arial" w:asciiTheme="minorAscii" w:hAnsiTheme="minorAscii" w:eastAsiaTheme="minorEastAsia" w:cstheme="minorBidi"/>
          <w:noProof/>
          <w:lang w:eastAsia="zh-CN"/>
        </w:rPr>
      </w:pPr>
      <w:r w:rsidR="006E11AE">
        <w:rPr/>
        <w:t>￼</w:t>
      </w:r>
    </w:p>
    <w:p w:rsidR="006E11AE" w:rsidP="73FD3E6B" w:rsidRDefault="00F11958" w14:paraId="741EE894" w14:textId="04005867">
      <w:pPr>
        <w:pStyle w:val="TOC1"/>
        <w:tabs>
          <w:tab w:val="right" w:leader="dot" w:pos="9016"/>
        </w:tabs>
        <w:rPr>
          <w:rFonts w:ascii="Calibri" w:hAnsi="Calibri" w:eastAsia="游明朝" w:cs="Arial" w:asciiTheme="minorAscii" w:hAnsiTheme="minorAscii" w:eastAsiaTheme="minorEastAsia" w:cstheme="minorBidi"/>
          <w:noProof/>
          <w:lang w:eastAsia="zh-CN"/>
        </w:rPr>
      </w:pPr>
      <w:r w:rsidR="006E11AE">
        <w:rPr/>
        <w:t>￼</w:t>
      </w:r>
    </w:p>
    <w:p w:rsidR="006E11AE" w:rsidP="73FD3E6B" w:rsidRDefault="00F11958" w14:paraId="60CD7A3D" w14:textId="79F3AA9B">
      <w:pPr>
        <w:pStyle w:val="TOC1"/>
        <w:tabs>
          <w:tab w:val="right" w:leader="dot" w:pos="9016"/>
        </w:tabs>
        <w:rPr>
          <w:rFonts w:ascii="Calibri" w:hAnsi="Calibri" w:eastAsia="游明朝" w:cs="Arial" w:asciiTheme="minorAscii" w:hAnsiTheme="minorAscii" w:eastAsiaTheme="minorEastAsia" w:cstheme="minorBidi"/>
          <w:noProof/>
          <w:lang w:eastAsia="zh-CN"/>
        </w:rPr>
      </w:pPr>
      <w:r w:rsidR="006E11AE">
        <w:rPr/>
        <w:t>￼</w:t>
      </w:r>
    </w:p>
    <w:p w:rsidR="006E11AE" w:rsidP="73FD3E6B" w:rsidRDefault="00F11958" w14:paraId="45D75565" w14:textId="0C5986E5">
      <w:pPr>
        <w:pStyle w:val="TOC1"/>
        <w:tabs>
          <w:tab w:val="right" w:leader="dot" w:pos="9016"/>
        </w:tabs>
        <w:rPr>
          <w:rFonts w:ascii="Calibri" w:hAnsi="Calibri" w:eastAsia="游明朝" w:cs="Arial" w:asciiTheme="minorAscii" w:hAnsiTheme="minorAscii" w:eastAsiaTheme="minorEastAsia" w:cstheme="minorBidi"/>
          <w:noProof/>
          <w:lang w:eastAsia="zh-CN"/>
        </w:rPr>
      </w:pPr>
      <w:r w:rsidR="006E11AE">
        <w:rPr/>
        <w:t>￼</w:t>
      </w:r>
    </w:p>
    <w:p w:rsidR="006E11AE" w:rsidP="73FD3E6B" w:rsidRDefault="00F11958" w14:paraId="70F3D85C" w14:textId="2A5887A3">
      <w:pPr>
        <w:pStyle w:val="TOC1"/>
        <w:tabs>
          <w:tab w:val="right" w:leader="dot" w:pos="9016"/>
        </w:tabs>
        <w:rPr>
          <w:rFonts w:ascii="Calibri" w:hAnsi="Calibri" w:eastAsia="游明朝" w:cs="Arial" w:asciiTheme="minorAscii" w:hAnsiTheme="minorAscii" w:eastAsiaTheme="minorEastAsia" w:cstheme="minorBidi"/>
          <w:noProof/>
          <w:lang w:eastAsia="zh-CN"/>
        </w:rPr>
      </w:pPr>
      <w:r w:rsidR="006E11AE">
        <w:rPr/>
        <w:t>￼</w:t>
      </w:r>
    </w:p>
    <w:p w:rsidRPr="00F474B1" w:rsidR="00916337" w:rsidP="73FD3E6B" w:rsidRDefault="00916337" w14:paraId="62486C05" w14:textId="55C02500">
      <w:pPr/>
      <w:r w:rsidRPr="3D6C4C1C">
        <w:rPr>
          <w:b w:val="1"/>
          <w:bCs w:val="1"/>
          <w:noProof/>
        </w:rPr>
        <w:fldChar w:fldCharType="end"/>
      </w:r>
    </w:p>
    <w:p w:rsidR="003C1C99" w:rsidP="005105CE" w:rsidRDefault="00916337" w14:paraId="79CCAD17" w14:textId="77777777">
      <w:pPr>
        <w:pStyle w:val="Heading1"/>
        <w:rPr>
          <w:sz w:val="24"/>
          <w:szCs w:val="24"/>
        </w:rPr>
      </w:pPr>
      <w:r w:rsidRPr="3D6C4C1C">
        <w:rPr>
          <w:sz w:val="24"/>
          <w:szCs w:val="24"/>
        </w:rPr>
        <w:br w:type="page"/>
      </w:r>
      <w:bookmarkStart w:name="_Toc54714373" w:id="0"/>
      <w:r w:rsidRPr="3D6C4C1C" w:rsidR="003C1C99">
        <w:rPr>
          <w:sz w:val="24"/>
          <w:szCs w:val="24"/>
        </w:rPr>
        <w:t>Acknowledgements</w:t>
      </w:r>
      <w:bookmarkEnd w:id="0"/>
    </w:p>
    <w:p w:rsidR="003C1C99" w:rsidP="3D6C4C1C" w:rsidRDefault="003C1C99" w14:paraId="1639D432" w14:textId="3EF0CAC9">
      <w:pPr>
        <w:rPr>
          <w:color w:val="auto" w:themeColor="background1"/>
        </w:rPr>
      </w:pPr>
      <w:r w:rsidRPr="3D6C4C1C" w:rsidR="003C1C99">
        <w:rPr>
          <w:color w:val="auto"/>
        </w:rPr>
        <w:t>I would like to thank the following people who assisted in completing this project including;</w:t>
      </w:r>
    </w:p>
    <w:p w:rsidR="005B3F3D" w:rsidP="3D6C4C1C" w:rsidRDefault="005B3F3D" w14:paraId="5E64B12A" w14:textId="21915271">
      <w:pPr>
        <w:rPr>
          <w:color w:val="auto" w:themeColor="background1"/>
        </w:rPr>
      </w:pPr>
      <w:r w:rsidRPr="3D6C4C1C" w:rsidR="005B3F3D">
        <w:rPr>
          <w:color w:val="auto"/>
        </w:rPr>
        <w:t xml:space="preserve">Martin Harrigan, </w:t>
      </w:r>
      <w:r w:rsidRPr="3D6C4C1C" w:rsidR="005B3F3D">
        <w:rPr>
          <w:color w:val="auto"/>
        </w:rPr>
        <w:t>who</w:t>
      </w:r>
      <w:r w:rsidRPr="3D6C4C1C" w:rsidR="005B3F3D">
        <w:rPr>
          <w:color w:val="auto"/>
        </w:rPr>
        <w:t xml:space="preserve"> guided me on </w:t>
      </w:r>
      <w:r w:rsidRPr="3D6C4C1C" w:rsidR="005B3F3D">
        <w:rPr>
          <w:color w:val="auto"/>
        </w:rPr>
        <w:t>what t</w:t>
      </w:r>
      <w:r w:rsidRPr="3D6C4C1C" w:rsidR="005B3F3D">
        <w:rPr>
          <w:color w:val="auto"/>
        </w:rPr>
        <w:t>opic I shou</w:t>
      </w:r>
      <w:r w:rsidRPr="3D6C4C1C" w:rsidR="005B3F3D">
        <w:rPr>
          <w:color w:val="auto"/>
        </w:rPr>
        <w:t>ld cover,</w:t>
      </w:r>
      <w:r w:rsidRPr="3D6C4C1C" w:rsidR="005B3F3D">
        <w:rPr>
          <w:color w:val="auto"/>
        </w:rPr>
        <w:t xml:space="preserve"> and how</w:t>
      </w:r>
      <w:r w:rsidRPr="3D6C4C1C" w:rsidR="005B3F3D">
        <w:rPr>
          <w:color w:val="auto"/>
        </w:rPr>
        <w:t xml:space="preserve"> to handle t</w:t>
      </w:r>
      <w:r w:rsidRPr="3D6C4C1C" w:rsidR="005B3F3D">
        <w:rPr>
          <w:color w:val="auto"/>
        </w:rPr>
        <w:t>he wo</w:t>
      </w:r>
      <w:r w:rsidRPr="3D6C4C1C" w:rsidR="005B3F3D">
        <w:rPr>
          <w:color w:val="auto"/>
        </w:rPr>
        <w:t>rk weekly.</w:t>
      </w:r>
    </w:p>
    <w:p w:rsidR="003C1C99" w:rsidP="3D6C4C1C" w:rsidRDefault="005B3F3D" w14:paraId="4B99056E" w14:textId="6585A79D">
      <w:pPr>
        <w:rPr>
          <w:color w:val="auto" w:themeColor="background1"/>
        </w:rPr>
      </w:pPr>
      <w:r w:rsidRPr="3D6C4C1C" w:rsidR="005B3F3D">
        <w:rPr>
          <w:color w:val="auto"/>
        </w:rPr>
        <w:t xml:space="preserve">I would also like to thank SETU Carlow for use of their machines and knowledge </w:t>
      </w:r>
      <w:r w:rsidRPr="3D6C4C1C" w:rsidR="3D6C4C1C">
        <w:rPr>
          <w:color w:val="auto"/>
        </w:rPr>
        <w:t>of</w:t>
      </w:r>
      <w:r w:rsidRPr="3D6C4C1C" w:rsidR="005B3F3D">
        <w:rPr>
          <w:color w:val="auto"/>
        </w:rPr>
        <w:t xml:space="preserve"> the topics I will discuss.</w:t>
      </w:r>
    </w:p>
    <w:p w:rsidR="005B3F3D" w:rsidP="3D6C4C1C" w:rsidRDefault="005B3F3D" w14:paraId="595807D4" w14:textId="77777777">
      <w:pPr>
        <w:rPr>
          <w:color w:val="auto"/>
        </w:rPr>
      </w:pPr>
    </w:p>
    <w:p w:rsidRPr="00F474B1" w:rsidR="00255E27" w:rsidP="3D6C4C1C" w:rsidRDefault="00916337" w14:paraId="47414C9F" w14:textId="77777777">
      <w:pPr>
        <w:pStyle w:val="Heading1"/>
        <w:rPr>
          <w:color w:val="auto"/>
          <w:sz w:val="24"/>
          <w:szCs w:val="24"/>
        </w:rPr>
      </w:pPr>
      <w:bookmarkStart w:name="_Toc54714374" w:id="2"/>
      <w:r w:rsidRPr="3D6C4C1C" w:rsidR="00916337">
        <w:rPr>
          <w:color w:val="auto"/>
          <w:sz w:val="24"/>
          <w:szCs w:val="24"/>
        </w:rPr>
        <w:t>Project Abstract</w:t>
      </w:r>
      <w:bookmarkEnd w:id="2"/>
    </w:p>
    <w:p w:rsidR="00A60A66" w:rsidP="00564207" w:rsidRDefault="00564207" w14:paraId="5061EC3D" w14:textId="093BF232">
      <w:pPr>
        <w:pStyle w:val="ReportGuidelines"/>
      </w:pPr>
      <w:r w:rsidR="00564207">
        <w:rPr/>
        <w:t xml:space="preserve">Video </w:t>
      </w:r>
      <w:r w:rsidR="3D6C4C1C">
        <w:rPr/>
        <w:t>game</w:t>
      </w:r>
      <w:r w:rsidR="00564207">
        <w:rPr/>
        <w:t xml:space="preserve"> </w:t>
      </w:r>
      <w:r w:rsidR="00564207">
        <w:rPr/>
        <w:t>creati</w:t>
      </w:r>
      <w:r w:rsidR="00564207">
        <w:rPr/>
        <w:t>on s</w:t>
      </w:r>
      <w:r w:rsidR="00564207">
        <w:rPr/>
        <w:t>ta</w:t>
      </w:r>
      <w:r w:rsidR="00564207">
        <w:rPr/>
        <w:t>rted a</w:t>
      </w:r>
      <w:r w:rsidR="00564207">
        <w:rPr/>
        <w:t xml:space="preserve">ll </w:t>
      </w:r>
      <w:r w:rsidR="00564207">
        <w:rPr/>
        <w:t>the</w:t>
      </w:r>
      <w:r w:rsidR="00564207">
        <w:rPr/>
        <w:t xml:space="preserve"> way b</w:t>
      </w:r>
      <w:r w:rsidR="00564207">
        <w:rPr/>
        <w:t>ac</w:t>
      </w:r>
      <w:r w:rsidR="00564207">
        <w:rPr/>
        <w:t>k in</w:t>
      </w:r>
      <w:r w:rsidR="00564207">
        <w:rPr/>
        <w:t xml:space="preserve"> 1958 </w:t>
      </w:r>
      <w:r w:rsidR="00564207">
        <w:rPr/>
        <w:t>a</w:t>
      </w:r>
      <w:r w:rsidR="00564207">
        <w:rPr/>
        <w:t xml:space="preserve">nd a </w:t>
      </w:r>
      <w:r w:rsidR="00564207">
        <w:rPr/>
        <w:t>new en</w:t>
      </w:r>
      <w:r w:rsidR="00564207">
        <w:rPr/>
        <w:t>tertai</w:t>
      </w:r>
      <w:r w:rsidR="00564207">
        <w:rPr/>
        <w:t>nment</w:t>
      </w:r>
      <w:r w:rsidR="00564207">
        <w:rPr/>
        <w:t xml:space="preserve"> </w:t>
      </w:r>
      <w:r w:rsidR="00564207">
        <w:rPr/>
        <w:t>indust</w:t>
      </w:r>
      <w:r w:rsidR="00564207">
        <w:rPr/>
        <w:t>ry e</w:t>
      </w:r>
      <w:r w:rsidR="00564207">
        <w:rPr/>
        <w:t>me</w:t>
      </w:r>
      <w:r w:rsidR="00564207">
        <w:rPr/>
        <w:t xml:space="preserve">rged. </w:t>
      </w:r>
      <w:r w:rsidR="00564207">
        <w:rPr/>
        <w:t>Hid</w:t>
      </w:r>
      <w:r w:rsidR="00564207">
        <w:rPr/>
        <w:t>den</w:t>
      </w:r>
      <w:r w:rsidR="00564207">
        <w:rPr/>
        <w:t xml:space="preserve"> objec</w:t>
      </w:r>
      <w:r w:rsidR="00564207">
        <w:rPr/>
        <w:t xml:space="preserve">t </w:t>
      </w:r>
      <w:r w:rsidR="00564207">
        <w:rPr/>
        <w:t>game</w:t>
      </w:r>
      <w:r w:rsidR="00564207">
        <w:rPr/>
        <w:t xml:space="preserve">s are </w:t>
      </w:r>
      <w:r w:rsidR="00564207">
        <w:rPr/>
        <w:t>a</w:t>
      </w:r>
      <w:r w:rsidR="00564207">
        <w:rPr/>
        <w:t xml:space="preserve"> genr</w:t>
      </w:r>
      <w:r w:rsidR="00564207">
        <w:rPr/>
        <w:t>e of v</w:t>
      </w:r>
      <w:r w:rsidR="00564207">
        <w:rPr/>
        <w:t>ideo g</w:t>
      </w:r>
      <w:r w:rsidR="00564207">
        <w:rPr/>
        <w:t>ames,</w:t>
      </w:r>
      <w:r w:rsidR="00564207">
        <w:rPr/>
        <w:t xml:space="preserve"> </w:t>
      </w:r>
      <w:r w:rsidR="00564207">
        <w:rPr/>
        <w:t xml:space="preserve">where </w:t>
      </w:r>
      <w:r w:rsidR="00564207">
        <w:rPr/>
        <w:t xml:space="preserve">you </w:t>
      </w:r>
      <w:r w:rsidR="00564207">
        <w:rPr/>
        <w:t>se</w:t>
      </w:r>
      <w:r w:rsidR="00564207">
        <w:rPr/>
        <w:t>arch f</w:t>
      </w:r>
      <w:r w:rsidR="00564207">
        <w:rPr/>
        <w:t xml:space="preserve">or </w:t>
      </w:r>
      <w:r w:rsidR="00564207">
        <w:rPr/>
        <w:t>a</w:t>
      </w:r>
      <w:r w:rsidR="451CC0B0">
        <w:rPr/>
        <w:t>n</w:t>
      </w:r>
      <w:r w:rsidR="00564207">
        <w:rPr/>
        <w:t xml:space="preserve"> </w:t>
      </w:r>
      <w:r w:rsidR="00564207">
        <w:rPr/>
        <w:t>object</w:t>
      </w:r>
      <w:r w:rsidR="00564207">
        <w:rPr/>
        <w:t xml:space="preserve"> h</w:t>
      </w:r>
      <w:r w:rsidR="00564207">
        <w:rPr/>
        <w:t>idde</w:t>
      </w:r>
      <w:r w:rsidR="00564207">
        <w:rPr/>
        <w:t>n in a</w:t>
      </w:r>
      <w:r w:rsidR="00564207">
        <w:rPr/>
        <w:t xml:space="preserve"> </w:t>
      </w:r>
      <w:r w:rsidR="00564207">
        <w:rPr/>
        <w:t xml:space="preserve">busy </w:t>
      </w:r>
      <w:r w:rsidR="00564207">
        <w:rPr/>
        <w:t>photo.</w:t>
      </w:r>
      <w:r w:rsidR="00564207">
        <w:rPr/>
        <w:t xml:space="preserve"> </w:t>
      </w:r>
    </w:p>
    <w:p w:rsidR="00564207" w:rsidP="28D77826" w:rsidRDefault="00564207" w14:paraId="194E5514" w14:textId="10135DB7">
      <w:pPr>
        <w:pStyle w:val="ReportGuidelines"/>
      </w:pPr>
      <w:r w:rsidR="00564207">
        <w:rPr/>
        <w:t xml:space="preserve">Hidden object games were first defined in 2005, making it one of the later game genres to </w:t>
      </w:r>
      <w:commentRangeStart w:id="542528207"/>
      <w:r w:rsidR="00564207">
        <w:rPr/>
        <w:t>be</w:t>
      </w:r>
      <w:commentRangeEnd w:id="542528207"/>
      <w:r>
        <w:rPr>
          <w:rStyle w:val="CommentReference"/>
        </w:rPr>
        <w:commentReference w:id="542528207"/>
      </w:r>
      <w:r w:rsidR="00564207">
        <w:rPr/>
        <w:t xml:space="preserve"> realised. Hidden object games are some of the most intensive when it comes to 2D art assets – Not only does the background have to be fleshed out so objects can effortlessly blend into it, but each object must be drawn out separately as well. UI in hidden objects games </w:t>
      </w:r>
      <w:proofErr w:type="gramStart"/>
      <w:r w:rsidR="00564207">
        <w:rPr/>
        <w:t>are</w:t>
      </w:r>
      <w:proofErr w:type="gramEnd"/>
      <w:r w:rsidR="00564207">
        <w:rPr/>
        <w:t xml:space="preserve"> also often designed to match the environments it’s in as well. Overall, this requires a large budget for many assets used</w:t>
      </w:r>
      <w:r w:rsidR="00A60A66">
        <w:rPr/>
        <w:t>.</w:t>
      </w:r>
    </w:p>
    <w:p w:rsidR="437AF79E" w:rsidP="000711BA" w:rsidRDefault="004B1BB4" w14:paraId="52FB61BB" w14:textId="31F34471">
      <w:pPr>
        <w:pStyle w:val="Heading1"/>
        <w:rPr>
          <w:color w:val="4472C4" w:themeColor="accent1"/>
        </w:rPr>
      </w:pPr>
      <w:bookmarkStart w:name="_Toc54714375" w:id="3"/>
      <w:r w:rsidRPr="3D6C4C1C" w:rsidR="004B1BB4">
        <w:rPr>
          <w:sz w:val="24"/>
          <w:szCs w:val="24"/>
        </w:rPr>
        <w:t>Project I</w:t>
      </w:r>
      <w:r w:rsidRPr="3D6C4C1C" w:rsidR="005105CE">
        <w:rPr>
          <w:sz w:val="24"/>
          <w:szCs w:val="24"/>
        </w:rPr>
        <w:t>ntroduction</w:t>
      </w:r>
      <w:r w:rsidRPr="3D6C4C1C" w:rsidR="004760BE">
        <w:rPr>
          <w:sz w:val="24"/>
          <w:szCs w:val="24"/>
        </w:rPr>
        <w:t xml:space="preserve"> and</w:t>
      </w:r>
      <w:r w:rsidRPr="3D6C4C1C" w:rsidR="0C6CB877">
        <w:rPr>
          <w:sz w:val="24"/>
          <w:szCs w:val="24"/>
        </w:rPr>
        <w:t>/or</w:t>
      </w:r>
      <w:r w:rsidRPr="3D6C4C1C" w:rsidR="004760BE">
        <w:rPr>
          <w:sz w:val="24"/>
          <w:szCs w:val="24"/>
        </w:rPr>
        <w:t xml:space="preserve"> Research Question</w:t>
      </w:r>
      <w:bookmarkEnd w:id="3"/>
    </w:p>
    <w:p w:rsidR="00A60A66" w:rsidP="0079452C" w:rsidRDefault="00CA6CA1" w14:paraId="2B43B35B" w14:textId="09F008A3">
      <w:pPr>
        <w:pStyle w:val="ReportGuidelines"/>
      </w:pPr>
      <w:r w:rsidR="00CA6CA1">
        <w:rPr/>
        <w:t xml:space="preserve">I am going to attempt to make a </w:t>
      </w:r>
      <w:commentRangeStart w:id="1171228248"/>
      <w:r w:rsidR="00CA6CA1">
        <w:rPr/>
        <w:t>hidden object game</w:t>
      </w:r>
      <w:commentRangeEnd w:id="1171228248"/>
      <w:r>
        <w:rPr>
          <w:rStyle w:val="CommentReference"/>
        </w:rPr>
        <w:commentReference w:id="1171228248"/>
      </w:r>
      <w:r w:rsidR="00CA6CA1">
        <w:rPr/>
        <w:t>.</w:t>
      </w:r>
      <w:r w:rsidR="39B18472">
        <w:rPr/>
        <w:t xml:space="preserve"> </w:t>
      </w:r>
    </w:p>
    <w:p w:rsidR="00A60A66" w:rsidP="0079452C" w:rsidRDefault="00CA6CA1" w14:paraId="2CD4F511" w14:textId="2B6375A5">
      <w:pPr>
        <w:pStyle w:val="ReportGuidelines"/>
      </w:pPr>
      <w:r w:rsidR="39B18472">
        <w:rPr/>
        <w:t xml:space="preserve">Hidden object games are video games that task the player to find an object or image within a </w:t>
      </w:r>
      <w:r w:rsidR="7B0C9F40">
        <w:rPr/>
        <w:t xml:space="preserve">busy landscape. They often have several objects that they ask you to find per level, as well as items called distractors that will naturally draw the </w:t>
      </w:r>
      <w:r w:rsidR="33DD594A">
        <w:rPr/>
        <w:t>eye but</w:t>
      </w:r>
      <w:r w:rsidR="7B0C9F40">
        <w:rPr/>
        <w:t xml:space="preserve"> will not be what the game is asking for you to find.</w:t>
      </w:r>
    </w:p>
    <w:p w:rsidR="00A60A66" w:rsidP="0079452C" w:rsidRDefault="00CA6CA1" w14:paraId="5E97A05D" w14:textId="4B071B9E">
      <w:pPr>
        <w:pStyle w:val="ReportGuidelines"/>
      </w:pPr>
      <w:r w:rsidR="55CED942">
        <w:rPr/>
        <w:t>Sometimes hidden object games implement a ti</w:t>
      </w:r>
      <w:r w:rsidR="596F73C9">
        <w:rPr/>
        <w:t>me limit to how long you can search for,</w:t>
      </w:r>
      <w:r w:rsidR="55CED942">
        <w:rPr/>
        <w:t xml:space="preserve"> to add some challenge, others </w:t>
      </w:r>
      <w:r w:rsidR="7192C80D">
        <w:rPr/>
        <w:t>ask you to replay levels, and they will often move objects around from places you originally found them in.</w:t>
      </w:r>
    </w:p>
    <w:p w:rsidR="00A60A66" w:rsidP="0079452C" w:rsidRDefault="00CA6CA1" w14:paraId="6D94E671" w14:textId="578D18F2">
      <w:pPr>
        <w:pStyle w:val="ReportGuidelines"/>
      </w:pPr>
      <w:r w:rsidR="40CE9430">
        <w:rPr/>
        <w:t xml:space="preserve">Hidden object games take </w:t>
      </w:r>
      <w:r w:rsidR="7DFC4C73">
        <w:rPr/>
        <w:t>a</w:t>
      </w:r>
      <w:r w:rsidR="40CE9430">
        <w:rPr/>
        <w:t xml:space="preserve"> </w:t>
      </w:r>
      <w:proofErr w:type="gramStart"/>
      <w:r w:rsidR="7DFC4C73">
        <w:rPr/>
        <w:t>lot</w:t>
      </w:r>
      <w:proofErr w:type="gramEnd"/>
      <w:r w:rsidR="7DFC4C73">
        <w:rPr/>
        <w:t xml:space="preserve"> </w:t>
      </w:r>
      <w:r w:rsidR="40CE9430">
        <w:rPr/>
        <w:t>principles from Wimmelbilderbücher, or Wimmelbooks,</w:t>
      </w:r>
      <w:r w:rsidR="0229AEFF">
        <w:rPr/>
        <w:t xml:space="preserve"> or hidden picture books as they’re all known as, Wimmelbilderbücher being “"teeming picture book" in German.</w:t>
      </w:r>
      <w:r w:rsidR="1052C93E">
        <w:rPr/>
        <w:t xml:space="preserve"> Those books have a similar idea – a busy image where they ask you to find something. </w:t>
      </w:r>
      <w:r w:rsidR="5C2D0166">
        <w:rPr/>
        <w:t xml:space="preserve">If </w:t>
      </w:r>
      <w:r w:rsidR="5C2D0166">
        <w:rPr/>
        <w:t>you’ve</w:t>
      </w:r>
      <w:r w:rsidR="5C2D0166">
        <w:rPr/>
        <w:t xml:space="preserve"> ever opened a “Where’s Waldo”</w:t>
      </w:r>
      <w:r w:rsidR="5C2D0166">
        <w:rPr/>
        <w:t xml:space="preserve"> book</w:t>
      </w:r>
      <w:r w:rsidR="56E0A233">
        <w:rPr/>
        <w:t>,</w:t>
      </w:r>
      <w:r w:rsidR="5C2D0166">
        <w:rPr/>
        <w:t xml:space="preserve"> then</w:t>
      </w:r>
      <w:r w:rsidR="5C2D0166">
        <w:rPr/>
        <w:t xml:space="preserve"> you understand the fundamentals of hidden object games.</w:t>
      </w:r>
      <w:r w:rsidR="7FFF6572">
        <w:rPr/>
        <w:t xml:space="preserve"> </w:t>
      </w:r>
      <w:r w:rsidR="0689AAB9">
        <w:rPr/>
        <w:t xml:space="preserve">Popular examples of hidden object games are </w:t>
      </w:r>
      <w:r w:rsidR="6FE23480">
        <w:rPr/>
        <w:t xml:space="preserve">Hidden Folks, </w:t>
      </w:r>
      <w:r w:rsidR="2C0A4AB4">
        <w:rPr/>
        <w:t>Mystery Manor, and</w:t>
      </w:r>
      <w:r w:rsidR="7939768D">
        <w:rPr/>
        <w:t xml:space="preserve"> the Mystery Case Files series.</w:t>
      </w:r>
      <w:r w:rsidR="2C0A4AB4">
        <w:rPr/>
        <w:t xml:space="preserve"> </w:t>
      </w:r>
    </w:p>
    <w:p w:rsidR="00A60A66" w:rsidP="0079452C" w:rsidRDefault="00CA6CA1" w14:paraId="3228B739" w14:textId="512503C5">
      <w:pPr>
        <w:pStyle w:val="ReportGuidelines"/>
      </w:pPr>
      <w:r w:rsidR="4D4460EA">
        <w:rPr/>
        <w:t xml:space="preserve">The genre has gained a lot of popularity due to the rise of casual gaming – </w:t>
      </w:r>
      <w:r w:rsidR="3AF3E9DD">
        <w:rPr/>
        <w:t xml:space="preserve">these </w:t>
      </w:r>
      <w:r w:rsidR="4D4460EA">
        <w:rPr/>
        <w:t>games</w:t>
      </w:r>
      <w:r w:rsidR="1D42C205">
        <w:rPr/>
        <w:t xml:space="preserve"> </w:t>
      </w:r>
      <w:r w:rsidR="4D4460EA">
        <w:rPr/>
        <w:t xml:space="preserve">can easily be downloaded onto your phone or </w:t>
      </w:r>
      <w:r w:rsidR="4D4460EA">
        <w:rPr/>
        <w:t>tablet</w:t>
      </w:r>
      <w:r w:rsidR="517D71E9">
        <w:rPr/>
        <w:t xml:space="preserve"> and played immediately</w:t>
      </w:r>
      <w:r w:rsidR="592BC6FE">
        <w:rPr/>
        <w:t xml:space="preserve">, </w:t>
      </w:r>
      <w:r w:rsidR="592BC6FE">
        <w:rPr/>
        <w:t>as well</w:t>
      </w:r>
      <w:r w:rsidR="592BC6FE">
        <w:rPr/>
        <w:t xml:space="preserve"> as how natural it is to tap or point at an object once it is found.</w:t>
      </w:r>
      <w:r w:rsidR="517D71E9">
        <w:rPr/>
        <w:t xml:space="preserve"> Alternatively, they</w:t>
      </w:r>
      <w:r w:rsidR="6AA7D7E5">
        <w:rPr/>
        <w:t xml:space="preserve"> are often </w:t>
      </w:r>
      <w:r w:rsidR="29C9BEDB">
        <w:rPr/>
        <w:t xml:space="preserve">advertised </w:t>
      </w:r>
      <w:r w:rsidR="6AA7D7E5">
        <w:rPr/>
        <w:t>through social medias like Faceboo</w:t>
      </w:r>
      <w:r w:rsidR="2BB1D911">
        <w:rPr/>
        <w:t>k, where you can link up with your friends to share high scores and experiences playing these games.</w:t>
      </w:r>
      <w:r w:rsidR="5A56D8E1">
        <w:rPr/>
        <w:t xml:space="preserve"> </w:t>
      </w:r>
    </w:p>
    <w:p w:rsidR="00A60A66" w:rsidP="0079452C" w:rsidRDefault="00CA6CA1" w14:paraId="79A5E6B0" w14:textId="5D84A5FA">
      <w:pPr>
        <w:pStyle w:val="ReportGuidelines"/>
      </w:pPr>
      <w:r w:rsidR="2BB1D911">
        <w:rPr/>
        <w:t>The core of how to play these games is that your shown a large scene that is very busy with colour and objects, some you must find and some you don’t, and given</w:t>
      </w:r>
      <w:r w:rsidR="5EDBDF03">
        <w:rPr/>
        <w:t xml:space="preserve"> a list of objects you must find in said scene. You would click on or tap the object when you find it in the scene, and the game would </w:t>
      </w:r>
      <w:r w:rsidR="2C7FF478">
        <w:rPr/>
        <w:t xml:space="preserve">cross it off the list, continuing this loop until the list is empty of items to find, which means you completed the level. </w:t>
      </w:r>
    </w:p>
    <w:p w:rsidR="00A60A66" w:rsidP="0079452C" w:rsidRDefault="00CA6CA1" w14:paraId="7520F76A" w14:textId="67699E94">
      <w:pPr>
        <w:pStyle w:val="ReportGuidelines"/>
      </w:pPr>
      <w:r w:rsidR="1420AEA8">
        <w:rPr/>
        <w:t xml:space="preserve">A good hidden object game often spices up this formula. Some </w:t>
      </w:r>
      <w:r w:rsidR="4932CED0">
        <w:rPr/>
        <w:t xml:space="preserve">add other puzzle </w:t>
      </w:r>
      <w:r w:rsidR="39A94B7A">
        <w:rPr/>
        <w:t>elements,</w:t>
      </w:r>
      <w:r w:rsidR="4932CED0">
        <w:rPr/>
        <w:t xml:space="preserve"> so you are not stuck searching for objects over and over</w:t>
      </w:r>
      <w:r w:rsidR="1420AEA8">
        <w:rPr/>
        <w:t>, o</w:t>
      </w:r>
      <w:r w:rsidR="2C7FF478">
        <w:rPr/>
        <w:t xml:space="preserve">thers have expanded on this formula by adding different modes, like searching for an object by </w:t>
      </w:r>
      <w:r w:rsidR="285291ED">
        <w:rPr/>
        <w:t>silhouette or only illuminating a part of the screen at a time</w:t>
      </w:r>
      <w:r w:rsidR="595DC2CC">
        <w:rPr/>
        <w:t>.</w:t>
      </w:r>
      <w:r w:rsidR="04AB855D">
        <w:rPr/>
        <w:t xml:space="preserve"> Some do both and more. </w:t>
      </w:r>
      <w:r w:rsidR="04AB855D">
        <w:rPr/>
        <w:t>A good hidden object game always tries to spice up the gameplay</w:t>
      </w:r>
      <w:r w:rsidR="6B44949E">
        <w:rPr/>
        <w:t>, so the player never feels like what they’re doing is repetitive or stale.</w:t>
      </w:r>
    </w:p>
    <w:p w:rsidR="00A60A66" w:rsidP="0079452C" w:rsidRDefault="00CA6CA1" w14:paraId="78BAB7FE" w14:textId="5887E6B6">
      <w:pPr>
        <w:pStyle w:val="ReportGuidelines"/>
      </w:pPr>
      <w:r w:rsidR="06224F0C">
        <w:rPr/>
        <w:t>A difficult hidden object game would implement timers to give a sense of urgency, potentially decreasing the time if the player selects a wron</w:t>
      </w:r>
      <w:r w:rsidR="3B346F34">
        <w:rPr/>
        <w:t xml:space="preserve">g item. </w:t>
      </w:r>
      <w:r w:rsidR="3B346F34">
        <w:rPr/>
        <w:t xml:space="preserve">What makes a good hidden object </w:t>
      </w:r>
      <w:r w:rsidR="26DAF4EC">
        <w:rPr/>
        <w:t>game,</w:t>
      </w:r>
      <w:r w:rsidR="3B346F34">
        <w:rPr/>
        <w:t xml:space="preserve"> and a difficult hidden object game is a fine line – both require challenge</w:t>
      </w:r>
      <w:r w:rsidR="23A3ADCE">
        <w:rPr/>
        <w:t xml:space="preserve"> and constant </w:t>
      </w:r>
      <w:r w:rsidR="15E4A518">
        <w:rPr/>
        <w:t>change,</w:t>
      </w:r>
      <w:r w:rsidR="23A3ADCE">
        <w:rPr/>
        <w:t xml:space="preserve"> so the players don’t get </w:t>
      </w:r>
      <w:r w:rsidR="14E5BC38">
        <w:rPr/>
        <w:t xml:space="preserve">overly </w:t>
      </w:r>
      <w:r w:rsidR="23A3ADCE">
        <w:rPr/>
        <w:t>comfortable with their knowledge of the levels and objects.</w:t>
      </w:r>
      <w:r w:rsidR="23A3ADCE">
        <w:rPr/>
        <w:t xml:space="preserve"> </w:t>
      </w:r>
      <w:r w:rsidR="76541CA5">
        <w:rPr/>
        <w:t xml:space="preserve">However, there is one distinctive way to make finding objects harder – </w:t>
      </w:r>
      <w:r w:rsidR="21B8BE85">
        <w:rPr/>
        <w:t>purposely designing them to</w:t>
      </w:r>
      <w:r w:rsidR="76541CA5">
        <w:rPr/>
        <w:t xml:space="preserve"> naturally blend into the background as much as possible. </w:t>
      </w:r>
      <w:r w:rsidR="24514034">
        <w:rPr/>
        <w:t>This creates the illusion that the object is something it’s not, and your eyes will glide over them if you aren’t paying close attention.</w:t>
      </w:r>
    </w:p>
    <w:p w:rsidR="00A60A66" w:rsidP="0079452C" w:rsidRDefault="00CA6CA1" w14:paraId="2574B4A3" w14:textId="44DAC001">
      <w:pPr>
        <w:pStyle w:val="ReportGuidelines"/>
      </w:pPr>
      <w:r w:rsidR="2983757D">
        <w:rPr/>
        <w:t>In terms of designing a level for a hidden object game, often you will need</w:t>
      </w:r>
      <w:r w:rsidR="7C16F467">
        <w:rPr/>
        <w:t xml:space="preserve"> a</w:t>
      </w:r>
      <w:r w:rsidR="2983757D">
        <w:rPr/>
        <w:t xml:space="preserve"> </w:t>
      </w:r>
      <w:r w:rsidR="72052188">
        <w:rPr/>
        <w:t>theme</w:t>
      </w:r>
      <w:r w:rsidR="2983757D">
        <w:rPr/>
        <w:t>.</w:t>
      </w:r>
      <w:r w:rsidR="378171DA">
        <w:rPr/>
        <w:t xml:space="preserve"> For example, you could be searching a </w:t>
      </w:r>
      <w:r w:rsidR="78DC8CA8">
        <w:rPr/>
        <w:t xml:space="preserve">bathroom for a </w:t>
      </w:r>
      <w:r w:rsidR="561689D0">
        <w:rPr/>
        <w:t>weighing scale</w:t>
      </w:r>
      <w:r w:rsidR="78DC8CA8">
        <w:rPr/>
        <w:t xml:space="preserve"> or some soap. </w:t>
      </w:r>
      <w:r w:rsidR="09C7CBC1">
        <w:rPr/>
        <w:t xml:space="preserve">Then, you need distractors, maybe a bright red perfume bottle or a large laundry basket, neither of which are on your list. </w:t>
      </w:r>
      <w:r w:rsidR="01F958AA">
        <w:rPr/>
        <w:t>Anything added afterwards is optional, but a timer is always recommended to keep the pace up, and plenty of different kinds of objects on the list to keep the player engaged for around 5-10 minutes</w:t>
      </w:r>
      <w:r w:rsidR="5004B053">
        <w:rPr/>
        <w:t xml:space="preserve"> per level.</w:t>
      </w:r>
    </w:p>
    <w:p w:rsidR="00A60A66" w:rsidP="0079452C" w:rsidRDefault="00CA6CA1" w14:paraId="687150B1" w14:textId="5C911CAC">
      <w:pPr>
        <w:pStyle w:val="ReportGuidelines"/>
      </w:pPr>
      <w:r w:rsidR="6A4BA756">
        <w:rPr/>
        <w:t xml:space="preserve">Hidden object games are not carried on gameplay alone, however. They are usually supported by the </w:t>
      </w:r>
      <w:r w:rsidR="00F6F62B">
        <w:rPr/>
        <w:t>game's</w:t>
      </w:r>
      <w:r w:rsidR="6A4BA756">
        <w:rPr/>
        <w:t xml:space="preserve"> atmosphere and story. </w:t>
      </w:r>
      <w:r w:rsidR="4B29C908">
        <w:rPr/>
        <w:t>Often</w:t>
      </w:r>
      <w:r w:rsidR="464D31DD">
        <w:rPr/>
        <w:t>, the theme used is mystery</w:t>
      </w:r>
      <w:r w:rsidR="4FA41A6E">
        <w:rPr/>
        <w:t xml:space="preserve">, as it ties in well with the hunting of unknown objects. </w:t>
      </w:r>
      <w:r w:rsidR="29912A89">
        <w:rPr/>
        <w:t>Th</w:t>
      </w:r>
      <w:r w:rsidR="2EA1F239">
        <w:rPr/>
        <w:t xml:space="preserve">ere are outliers of course, </w:t>
      </w:r>
      <w:r w:rsidR="29912A89">
        <w:rPr/>
        <w:t>Hidden Folks is a</w:t>
      </w:r>
      <w:r w:rsidR="1237A3D5">
        <w:rPr/>
        <w:t>n example of this as it is a rather calmer experience</w:t>
      </w:r>
      <w:r w:rsidR="29912A89">
        <w:rPr/>
        <w:t>, more like opening a book of “Where’s Waldo”,</w:t>
      </w:r>
      <w:r w:rsidR="6485AEF3">
        <w:rPr/>
        <w:t xml:space="preserve"> but</w:t>
      </w:r>
      <w:r w:rsidR="29912A89">
        <w:rPr/>
        <w:t xml:space="preserve"> I have seen a lot of hidden object games where you’re a detective searching a crime scene for clues, or a person stuck in a </w:t>
      </w:r>
      <w:r w:rsidR="6AEC4557">
        <w:rPr/>
        <w:t xml:space="preserve">supernatural </w:t>
      </w:r>
      <w:r w:rsidR="1F3474E1">
        <w:rPr/>
        <w:t>area</w:t>
      </w:r>
      <w:r w:rsidR="6AEC4557">
        <w:rPr/>
        <w:t xml:space="preserve">, where unknown forces move objects around for you to find them again. </w:t>
      </w:r>
      <w:r w:rsidR="4CB0EAAB">
        <w:rPr/>
        <w:t xml:space="preserve">This mystery also drives the player to keep playing – what's behind all this items everywhere? Is there something darker going on underneath the surface? </w:t>
      </w:r>
      <w:r w:rsidR="2E8093FF">
        <w:rPr/>
        <w:t xml:space="preserve">This </w:t>
      </w:r>
      <w:r w:rsidR="3F1BF8A7">
        <w:rPr/>
        <w:t>heavier</w:t>
      </w:r>
      <w:r w:rsidR="2E8093FF">
        <w:rPr/>
        <w:t xml:space="preserve"> atmosphere also ties in well to the art style – oftentimes, hidden object games use a realistic</w:t>
      </w:r>
      <w:r w:rsidR="0E0C057A">
        <w:rPr/>
        <w:t>, but appealing</w:t>
      </w:r>
      <w:r w:rsidR="2E8093FF">
        <w:rPr/>
        <w:t xml:space="preserve"> art style to </w:t>
      </w:r>
      <w:r w:rsidR="4396B1F1">
        <w:rPr/>
        <w:t xml:space="preserve">make the image charming enough to not hurt the eyes after searching it thoroughly, as well as simple </w:t>
      </w:r>
      <w:r w:rsidR="63CBB309">
        <w:rPr/>
        <w:t>enough that each object is recognisable once you focus on it.</w:t>
      </w:r>
    </w:p>
    <w:p w:rsidR="00A60A66" w:rsidP="73FD3E6B" w:rsidRDefault="00CA6CA1" w14:paraId="216318BF" w14:textId="4677E774">
      <w:pPr>
        <w:pStyle w:val="ReportGuidelines"/>
        <w:jc w:val="center"/>
      </w:pPr>
      <w:r w:rsidR="345419CC">
        <w:drawing>
          <wp:inline wp14:editId="2FF92FA7" wp14:anchorId="2B906FF4">
            <wp:extent cx="4054158" cy="3228975"/>
            <wp:effectExtent l="0" t="0" r="0" b="0"/>
            <wp:docPr id="1234438630" name="" title=""/>
            <wp:cNvGraphicFramePr>
              <a:graphicFrameLocks noChangeAspect="1"/>
            </wp:cNvGraphicFramePr>
            <a:graphic>
              <a:graphicData uri="http://schemas.openxmlformats.org/drawingml/2006/picture">
                <pic:pic>
                  <pic:nvPicPr>
                    <pic:cNvPr id="0" name=""/>
                    <pic:cNvPicPr/>
                  </pic:nvPicPr>
                  <pic:blipFill>
                    <a:blip r:embed="Rfa95ae9b47134229">
                      <a:extLst xmlns:a="http://schemas.openxmlformats.org/drawingml/2006/main">
                        <a:ext xmlns:a="http://schemas.openxmlformats.org/drawingml/2006/main" uri="{28A0092B-C50C-407E-A947-70E740481C1C}">
                          <a14:useLocalDpi xmlns:a14="http://schemas.microsoft.com/office/drawing/2010/main" val="0"/>
                        </a:ext>
                      </a:extLst>
                    </a:blip>
                    <a:srcRect l="15000" t="0" r="14375" b="0"/>
                    <a:stretch>
                      <a:fillRect/>
                    </a:stretch>
                  </pic:blipFill>
                  <pic:spPr>
                    <a:xfrm rot="0" flipH="0" flipV="0">
                      <a:off x="0" y="0"/>
                      <a:ext cx="4054158" cy="3228975"/>
                    </a:xfrm>
                    <a:prstGeom prst="rect">
                      <a:avLst/>
                    </a:prstGeom>
                  </pic:spPr>
                </pic:pic>
              </a:graphicData>
            </a:graphic>
          </wp:inline>
        </w:drawing>
      </w:r>
    </w:p>
    <w:p w:rsidR="00A60A66" w:rsidP="73FD3E6B" w:rsidRDefault="00CA6CA1" w14:paraId="10C26E68" w14:textId="58CFAE0C">
      <w:pPr>
        <w:pStyle w:val="ReportGuidelines"/>
        <w:jc w:val="center"/>
        <w:rPr>
          <w:rStyle w:val="Emphasis"/>
        </w:rPr>
      </w:pPr>
      <w:r w:rsidRPr="3D6C4C1C" w:rsidR="21A488C2">
        <w:rPr>
          <w:rStyle w:val="Emphasis"/>
        </w:rPr>
        <w:t>Figure 1: Example of Bathroom Level from Mystery Manor: HD</w:t>
      </w:r>
    </w:p>
    <w:p w:rsidR="00A60A66" w:rsidP="0079452C" w:rsidRDefault="00CA6CA1" w14:paraId="52719A74" w14:textId="3C5009F8">
      <w:pPr>
        <w:pStyle w:val="ReportGuidelines"/>
      </w:pPr>
      <w:r w:rsidR="00CA6CA1">
        <w:rPr/>
        <w:t>A t</w:t>
      </w:r>
      <w:r w:rsidR="00A60A66">
        <w:rPr/>
        <w:t xml:space="preserve">hird-party software will deliver game assets </w:t>
      </w:r>
      <w:r w:rsidR="5F1C1C67">
        <w:rPr/>
        <w:t xml:space="preserve">dynamically </w:t>
      </w:r>
      <w:r w:rsidR="00CA6CA1">
        <w:rPr/>
        <w:t xml:space="preserve">throughout the game, rather than crafted beforehand. </w:t>
      </w:r>
      <w:r w:rsidR="592B2221">
        <w:rPr/>
        <w:t xml:space="preserve">A third-party is </w:t>
      </w:r>
      <w:r w:rsidR="6C312686">
        <w:rPr/>
        <w:t xml:space="preserve">someone or something that </w:t>
      </w:r>
      <w:r w:rsidR="62F25914">
        <w:rPr/>
        <w:t>less directly involved with the project than the main people that are – the main people being myself and SETU Carlow, who I am writing this for.</w:t>
      </w:r>
    </w:p>
    <w:p w:rsidR="00A60A66" w:rsidP="0079452C" w:rsidRDefault="00CA6CA1" w14:paraId="00934725" w14:textId="2CCE114C">
      <w:pPr>
        <w:pStyle w:val="ReportGuidelines"/>
      </w:pPr>
      <w:r w:rsidR="62F25914">
        <w:rPr/>
        <w:t>The third party in question I will be using is called Pixabay</w:t>
      </w:r>
      <w:r w:rsidR="20E70F4D">
        <w:rPr/>
        <w:t xml:space="preserve">, a website </w:t>
      </w:r>
      <w:r w:rsidR="62422A1B">
        <w:rPr/>
        <w:t>where</w:t>
      </w:r>
      <w:r w:rsidR="20E70F4D">
        <w:rPr/>
        <w:t xml:space="preserve"> people upload and share royalty free images, videos and music. </w:t>
      </w:r>
      <w:r w:rsidR="6548D04A">
        <w:rPr/>
        <w:t xml:space="preserve">They have an in-built system that allows coders such as </w:t>
      </w:r>
      <w:proofErr w:type="gramStart"/>
      <w:r w:rsidR="6548D04A">
        <w:rPr/>
        <w:t>myself</w:t>
      </w:r>
      <w:proofErr w:type="gramEnd"/>
      <w:r w:rsidR="6548D04A">
        <w:rPr/>
        <w:t xml:space="preserve"> to pull images from the website.</w:t>
      </w:r>
    </w:p>
    <w:p w:rsidR="00A60A66" w:rsidP="3D6C4C1C" w:rsidRDefault="00CA6CA1" w14:paraId="7F29E084" w14:textId="2D67AC9F">
      <w:pPr>
        <w:pStyle w:val="ReportGuidelines"/>
        <w:rPr>
          <w:b w:val="0"/>
          <w:bCs w:val="0"/>
          <w:color w:val="FF0000"/>
        </w:rPr>
      </w:pPr>
      <w:r w:rsidRPr="3D6C4C1C" w:rsidR="6548D04A">
        <w:rPr>
          <w:b w:val="0"/>
          <w:bCs w:val="0"/>
          <w:color w:val="FF0000"/>
        </w:rPr>
        <w:t xml:space="preserve">When I </w:t>
      </w:r>
      <w:proofErr w:type="gramStart"/>
      <w:r w:rsidRPr="3D6C4C1C" w:rsidR="6548D04A">
        <w:rPr>
          <w:b w:val="0"/>
          <w:bCs w:val="0"/>
          <w:color w:val="FF0000"/>
        </w:rPr>
        <w:t>say</w:t>
      </w:r>
      <w:proofErr w:type="gramEnd"/>
      <w:r w:rsidRPr="3D6C4C1C" w:rsidR="6548D04A">
        <w:rPr>
          <w:b w:val="0"/>
          <w:bCs w:val="0"/>
          <w:color w:val="FF0000"/>
        </w:rPr>
        <w:t xml:space="preserve"> “dynamically deliver”, I </w:t>
      </w:r>
    </w:p>
    <w:p w:rsidR="00A60A66" w:rsidP="0079452C" w:rsidRDefault="00CA6CA1" w14:paraId="76CE9055" w14:textId="6BAF8348">
      <w:pPr>
        <w:pStyle w:val="ReportGuidelines"/>
      </w:pPr>
      <w:r w:rsidR="009113AA">
        <w:rPr/>
        <w:t>The question asked during this paper are i</w:t>
      </w:r>
      <w:r w:rsidR="00A60A66">
        <w:rPr/>
        <w:t>f this can be implemented correctly, would the player notice the difference?</w:t>
      </w:r>
      <w:r w:rsidR="00CA6CA1">
        <w:rPr/>
        <w:t xml:space="preserve"> If </w:t>
      </w:r>
      <w:r w:rsidR="009113AA">
        <w:rPr/>
        <w:t xml:space="preserve">they </w:t>
      </w:r>
      <w:r w:rsidR="009113AA">
        <w:rPr/>
        <w:t>couldn’t</w:t>
      </w:r>
      <w:r w:rsidR="00CA6CA1">
        <w:rPr/>
        <w:t xml:space="preserve">, this could </w:t>
      </w:r>
      <w:r w:rsidR="008373E2">
        <w:rPr/>
        <w:t xml:space="preserve">streamline the process of creating assets for games, as well as </w:t>
      </w:r>
      <w:r w:rsidR="009113AA">
        <w:rPr/>
        <w:t>save a lot on resources within the project.</w:t>
      </w:r>
    </w:p>
    <w:p w:rsidR="009113AA" w:rsidP="3D6C4C1C" w:rsidRDefault="009113AA" w14:paraId="656BB8AA" w14:textId="68275418">
      <w:pPr>
        <w:pStyle w:val="Normal"/>
        <w:pPrChange w:author="Martin Harrigan" w:date="2022-11-18T14:17:27.592Z">
          <w:pPr>
            <w:pStyle w:val="ReportGuidelines"/>
          </w:pPr>
        </w:pPrChange>
      </w:pPr>
      <w:r w:rsidR="009113AA">
        <w:rPr/>
        <w:t>So, to clarify what the questions are:</w:t>
      </w:r>
    </w:p>
    <w:p w:rsidRPr="009113AA" w:rsidR="0079452C" w:rsidP="3D6C4C1C" w:rsidRDefault="0079452C" w14:paraId="58355D43" w14:textId="626FD1C0">
      <w:pPr>
        <w:pStyle w:val="Normal"/>
        <w:rPr>
          <w:ins w:author="Martin Harrigan" w:date="2022-11-18T14:23:43.83Z" w:id="1363881611"/>
          <w:color w:val="FFFFFF" w:themeColor="background1" w:themeTint="FF" w:themeShade="FF"/>
        </w:rPr>
        <w:pPrChange w:author="Martin Harrigan" w:date="2022-11-18T14:17:27.6Z">
          <w:pPr>
            <w:pStyle w:val="ReportGuidelines"/>
          </w:pPr>
        </w:pPrChange>
      </w:pPr>
      <w:r w:rsidRPr="3D6C4C1C" w:rsidR="0079452C">
        <w:rPr>
          <w:rPrChange w:author="Martin Harrigan" w:date="2022-11-18T14:17:27.597Z" w:id="1998594719">
            <w:rPr>
              <w:color w:val="FFFFFF" w:themeColor="background1" w:themeTint="FF" w:themeShade="FF"/>
            </w:rPr>
          </w:rPrChange>
        </w:rPr>
        <w:t>Research Question 1: Can we make a hidden-object game that relies on a third-party to deliver the game assets dynamically?</w:t>
      </w:r>
    </w:p>
    <w:p w:rsidR="28D77826" w:rsidP="28D77826" w:rsidRDefault="28D77826" w14:paraId="2ACB7CCA" w14:textId="5F5F86EA">
      <w:pPr>
        <w:pStyle w:val="Normal"/>
      </w:pPr>
    </w:p>
    <w:p w:rsidR="008D1BD0" w:rsidP="3D6C4C1C" w:rsidRDefault="0079452C" w14:paraId="5E2BCC89" w14:textId="2D92E7DA">
      <w:pPr>
        <w:pStyle w:val="Normal"/>
        <w:rPr>
          <w:color w:val="FFFFFF" w:themeColor="background1" w:themeTint="FF" w:themeShade="FF"/>
        </w:rPr>
        <w:pPrChange w:author="Martin Harrigan" w:date="2022-11-18T14:17:27.605Z">
          <w:pPr>
            <w:pStyle w:val="ReportGuidelines"/>
          </w:pPr>
        </w:pPrChange>
      </w:pPr>
      <w:r w:rsidRPr="3D6C4C1C" w:rsidR="0079452C">
        <w:rPr>
          <w:rPrChange w:author="Martin Harrigan" w:date="2022-11-18T14:17:27.604Z" w:id="414911842">
            <w:rPr>
              <w:color w:val="FFFFFF" w:themeColor="background1" w:themeTint="FF" w:themeShade="FF"/>
            </w:rPr>
          </w:rPrChange>
        </w:rPr>
        <w:t>Research Question 2: Will such a game be seamless to the player? Can we make levels theme-based?</w:t>
      </w:r>
    </w:p>
    <w:p w:rsidRPr="00A907C4" w:rsidR="00BB6EF3" w:rsidP="20C5B163" w:rsidRDefault="00BB6EF3" w14:paraId="77D56AF0" w14:textId="4C8B0B30">
      <w:pPr>
        <w:pStyle w:val="ReportGuidelines"/>
      </w:pPr>
      <w:r w:rsidR="00BB6EF3">
        <w:rPr/>
        <w:t xml:space="preserve">To try out both these questions, I will be creating a Python-based hidden object game, with the </w:t>
      </w:r>
      <w:r w:rsidR="2BB38815">
        <w:rPr/>
        <w:t>third-party</w:t>
      </w:r>
      <w:r w:rsidR="00BB6EF3">
        <w:rPr/>
        <w:t xml:space="preserve"> being REST API.</w:t>
      </w:r>
    </w:p>
    <w:p w:rsidRPr="00F474B1" w:rsidR="004760BE" w:rsidP="004760BE" w:rsidRDefault="004760BE" w14:paraId="7F2366CD" w14:textId="48321D86">
      <w:pPr>
        <w:pStyle w:val="Heading1"/>
        <w:rPr>
          <w:sz w:val="24"/>
          <w:szCs w:val="24"/>
        </w:rPr>
      </w:pPr>
      <w:bookmarkStart w:name="_Toc54714376" w:id="4"/>
      <w:r w:rsidRPr="3D6C4C1C" w:rsidR="004760BE">
        <w:rPr>
          <w:sz w:val="24"/>
          <w:szCs w:val="24"/>
        </w:rPr>
        <w:t>Literature Review</w:t>
      </w:r>
      <w:bookmarkEnd w:id="4"/>
    </w:p>
    <w:p w:rsidRPr="001C412F" w:rsidR="7E0EADBB" w:rsidP="28D77826" w:rsidRDefault="001C412F" w14:paraId="3E7A189D" w14:textId="4A7CB7AF">
      <w:pPr>
        <w:pStyle w:val="Heading1"/>
        <w:rPr>
          <w:ins w:author="Martin Harrigan" w:date="2022-11-18T14:27:24.405Z" w:id="956518584"/>
          <w:b w:val="0"/>
          <w:bCs w:val="0"/>
          <w:sz w:val="24"/>
          <w:szCs w:val="24"/>
        </w:rPr>
      </w:pPr>
      <w:r w:rsidRPr="3D6C4C1C" w:rsidR="001C412F">
        <w:rPr>
          <w:b w:val="0"/>
          <w:bCs w:val="0"/>
          <w:sz w:val="24"/>
          <w:szCs w:val="24"/>
        </w:rPr>
        <w:t xml:space="preserve">Others have done work </w:t>
      </w:r>
      <w:proofErr w:type="gramStart"/>
      <w:r w:rsidRPr="3D6C4C1C" w:rsidR="001C412F">
        <w:rPr>
          <w:b w:val="0"/>
          <w:bCs w:val="0"/>
          <w:sz w:val="24"/>
          <w:szCs w:val="24"/>
        </w:rPr>
        <w:t>similar to</w:t>
      </w:r>
      <w:proofErr w:type="gramEnd"/>
      <w:r w:rsidRPr="3D6C4C1C" w:rsidR="001C412F">
        <w:rPr>
          <w:b w:val="0"/>
          <w:bCs w:val="0"/>
          <w:sz w:val="24"/>
          <w:szCs w:val="24"/>
        </w:rPr>
        <w:t xml:space="preserve"> what I’m setting out to do</w:t>
      </w:r>
      <w:r w:rsidRPr="3D6C4C1C" w:rsidR="0045063E">
        <w:rPr>
          <w:b w:val="0"/>
          <w:bCs w:val="0"/>
          <w:sz w:val="24"/>
          <w:szCs w:val="24"/>
        </w:rPr>
        <w:t>.</w:t>
      </w:r>
    </w:p>
    <w:p w:rsidRPr="001C412F" w:rsidR="7E0EADBB" w:rsidP="28D77826" w:rsidRDefault="001C412F" w14:paraId="39350147" w14:textId="67355C4B">
      <w:pPr>
        <w:pStyle w:val="Heading1"/>
        <w:rPr>
          <w:ins w:author="Martin Harrigan" w:date="2022-11-18T14:27:28.841Z" w:id="1755772368"/>
          <w:b w:val="0"/>
          <w:bCs w:val="0"/>
          <w:sz w:val="24"/>
          <w:szCs w:val="24"/>
        </w:rPr>
      </w:pPr>
      <w:del w:author="Martin Harrigan" w:date="2022-11-18T14:27:23.206Z" w:id="778494020">
        <w:r w:rsidRPr="3D6C4C1C" w:rsidDel="001C412F">
          <w:rPr>
            <w:b w:val="0"/>
            <w:bCs w:val="0"/>
            <w:sz w:val="24"/>
            <w:szCs w:val="24"/>
          </w:rPr>
          <w:delText xml:space="preserve"> </w:delText>
        </w:r>
      </w:del>
      <w:r w:rsidR="0045063E">
        <w:rPr>
          <w:b w:val="0"/>
          <w:bCs w:val="0"/>
          <w:sz w:val="24"/>
          <w:szCs w:val="24"/>
        </w:rPr>
        <w:t xml:space="preserve">For example, </w:t>
      </w:r>
      <w:r w:rsidR="0045063E">
        <w:rPr>
          <w:b w:val="0"/>
          <w:bCs w:val="0"/>
          <w:sz w:val="24"/>
          <w:szCs w:val="24"/>
        </w:rPr>
        <w:t>Serpa</w:t>
      </w:r>
      <w:r w:rsidR="0045063E">
        <w:rPr>
          <w:b w:val="0"/>
          <w:bCs w:val="0"/>
          <w:sz w:val="24"/>
          <w:szCs w:val="24"/>
        </w:rPr>
        <w:t xml:space="preserve"> attempted to program machine learning to generate assets, for the same reasons I provided above. </w:t>
      </w:r>
      <w:sdt>
        <w:sdtPr>
          <w:rPr>
            <w:b w:val="0"/>
            <w:sz w:val="24"/>
            <w:szCs w:val="24"/>
          </w:rPr>
          <w:id w:val="1031455168"/>
          <w:citation/>
          <w:lock w:val="contentLocked"/>
          <w:placeholder>
            <w:docPart w:val="DefaultPlaceholder_1081868574"/>
          </w:placeholder>
        </w:sdtPr>
        <w:sdtContent>
          <w:r w:rsidR="00BB6EF3">
            <w:rPr>
              <w:b w:val="0"/>
              <w:bCs w:val="0"/>
              <w:sz w:val="24"/>
              <w:szCs w:val="24"/>
            </w:rPr>
            <w:fldChar w:fldCharType="begin"/>
          </w:r>
          <w:r w:rsidR="00BB6EF3">
            <w:rPr>
              <w:b w:val="0"/>
              <w:bCs w:val="0"/>
              <w:sz w:val="24"/>
              <w:szCs w:val="24"/>
            </w:rPr>
            <w:instrText xml:space="preserve"> CITATION Serpa2019 \l 6153 </w:instrText>
          </w:r>
          <w:r w:rsidR="00BB6EF3">
            <w:rPr>
              <w:b w:val="0"/>
              <w:bCs w:val="0"/>
              <w:sz w:val="24"/>
              <w:szCs w:val="24"/>
            </w:rPr>
            <w:fldChar w:fldCharType="separate"/>
          </w:r>
          <w:r w:rsidRPr="73FD3E6B" w:rsidR="0014355B">
            <w:rPr>
              <w:noProof/>
              <w:sz w:val="24"/>
              <w:szCs w:val="24"/>
            </w:rPr>
            <w:t>(Serpa, 2019)</w:t>
          </w:r>
          <w:r w:rsidR="00BB6EF3">
            <w:rPr>
              <w:b w:val="0"/>
              <w:bCs w:val="0"/>
              <w:sz w:val="24"/>
              <w:szCs w:val="24"/>
            </w:rPr>
            <w:fldChar w:fldCharType="end"/>
          </w:r>
        </w:sdtContent>
        <w:sdtEndPr>
          <w:rPr>
            <w:b w:val="0"/>
            <w:bCs w:val="0"/>
            <w:sz w:val="24"/>
            <w:szCs w:val="24"/>
          </w:rPr>
        </w:sdtEndPr>
      </w:sdt>
      <w:r w:rsidR="00A225A0">
        <w:rPr>
          <w:b w:val="0"/>
          <w:bCs w:val="0"/>
          <w:sz w:val="24"/>
          <w:szCs w:val="24"/>
        </w:rPr>
        <w:t xml:space="preserve">.</w:t>
      </w:r>
    </w:p>
    <w:p w:rsidRPr="001C412F" w:rsidR="7E0EADBB" w:rsidP="28D77826" w:rsidRDefault="001C412F" w14:paraId="13866138" w14:textId="62A9F360">
      <w:pPr>
        <w:pStyle w:val="Heading1"/>
        <w:rPr>
          <w:ins w:author="Martin Harrigan" w:date="2022-11-18T14:27:57.381Z" w:id="116186371"/>
          <w:b w:val="0"/>
          <w:bCs w:val="0"/>
          <w:sz w:val="24"/>
          <w:szCs w:val="24"/>
        </w:rPr>
      </w:pPr>
      <w:del w:author="Martin Harrigan" w:date="2022-11-18T14:27:28.406Z" w:id="1229445960">
        <w:r w:rsidRPr="3D6C4C1C" w:rsidDel="001C412F">
          <w:rPr>
            <w:b w:val="0"/>
            <w:bCs w:val="0"/>
            <w:sz w:val="24"/>
            <w:szCs w:val="24"/>
          </w:rPr>
          <w:delText xml:space="preserve"> </w:delText>
        </w:r>
      </w:del>
      <w:r w:rsidR="00A225A0">
        <w:rPr>
          <w:b w:val="0"/>
          <w:bCs w:val="0"/>
          <w:sz w:val="24"/>
          <w:szCs w:val="24"/>
        </w:rPr>
        <w:t xml:space="preserve">Another person, </w:t>
      </w:r>
      <w:r w:rsidRPr="00A225A0" w:rsidR="00A225A0">
        <w:rPr>
          <w:b w:val="0"/>
          <w:bCs w:val="0"/>
          <w:sz w:val="24"/>
          <w:szCs w:val="24"/>
        </w:rPr>
        <w:t>Atorf</w:t>
      </w:r>
      <w:r w:rsidR="00A225A0">
        <w:rPr>
          <w:b w:val="0"/>
          <w:bCs w:val="0"/>
          <w:sz w:val="24"/>
          <w:szCs w:val="24"/>
        </w:rPr>
        <w:t xml:space="preserve">, wanted to create a dynamic difficulty system in a hidden object game, wanting to personalise the experience for each user. </w:t>
      </w:r>
      <w:sdt>
        <w:sdtPr>
          <w:rPr>
            <w:b w:val="0"/>
            <w:sz w:val="24"/>
            <w:szCs w:val="24"/>
          </w:rPr>
          <w:id w:val="-562564934"/>
          <w:citation/>
          <w:lock w:val="contentLocked"/>
          <w:placeholder>
            <w:docPart w:val="DefaultPlaceholder_1081868574"/>
          </w:placeholder>
        </w:sdtPr>
        <w:sdtContent>
          <w:r w:rsidR="0014355B">
            <w:rPr>
              <w:b w:val="0"/>
              <w:bCs w:val="0"/>
              <w:sz w:val="24"/>
              <w:szCs w:val="24"/>
            </w:rPr>
            <w:fldChar w:fldCharType="begin"/>
          </w:r>
          <w:r w:rsidR="0014355B">
            <w:rPr>
              <w:b w:val="0"/>
              <w:bCs w:val="0"/>
              <w:sz w:val="24"/>
              <w:szCs w:val="24"/>
            </w:rPr>
            <w:instrText xml:space="preserve"> CITATION Dan21 \l 6153 </w:instrText>
          </w:r>
          <w:r w:rsidR="0014355B">
            <w:rPr>
              <w:b w:val="0"/>
              <w:bCs w:val="0"/>
              <w:sz w:val="24"/>
              <w:szCs w:val="24"/>
            </w:rPr>
            <w:fldChar w:fldCharType="separate"/>
          </w:r>
          <w:r w:rsidRPr="73FD3E6B" w:rsidR="0014355B">
            <w:rPr>
              <w:noProof/>
              <w:sz w:val="24"/>
              <w:szCs w:val="24"/>
            </w:rPr>
            <w:t>(Atorf, 2021)</w:t>
          </w:r>
          <w:r w:rsidR="0014355B">
            <w:rPr>
              <w:b w:val="0"/>
              <w:bCs w:val="0"/>
              <w:sz w:val="24"/>
              <w:szCs w:val="24"/>
            </w:rPr>
            <w:fldChar w:fldCharType="end"/>
          </w:r>
        </w:sdtContent>
        <w:sdtEndPr>
          <w:rPr>
            <w:b w:val="0"/>
            <w:bCs w:val="0"/>
            <w:sz w:val="24"/>
            <w:szCs w:val="24"/>
          </w:rPr>
        </w:sdtEndPr>
      </w:sdt>
      <w:r w:rsidR="000F6D3A">
        <w:rPr>
          <w:b w:val="0"/>
          <w:bCs w:val="0"/>
          <w:sz w:val="24"/>
          <w:szCs w:val="24"/>
        </w:rPr>
        <w:t xml:space="preserve">.</w:t>
      </w:r>
    </w:p>
    <w:p w:rsidRPr="001C412F" w:rsidR="7E0EADBB" w:rsidP="7E0EADBB" w:rsidRDefault="001C412F" w14:paraId="5F790373" w14:textId="64A0281A">
      <w:pPr>
        <w:pStyle w:val="Heading1"/>
        <w:rPr>
          <w:b w:val="0"/>
          <w:bCs w:val="0"/>
          <w:sz w:val="24"/>
          <w:szCs w:val="24"/>
        </w:rPr>
      </w:pPr>
      <w:del w:author="Martin Harrigan" w:date="2022-11-18T14:27:56.709Z" w:id="1944873032">
        <w:r w:rsidRPr="3D6C4C1C" w:rsidDel="001C412F">
          <w:rPr>
            <w:b w:val="0"/>
            <w:bCs w:val="0"/>
            <w:sz w:val="24"/>
            <w:szCs w:val="24"/>
          </w:rPr>
          <w:delText xml:space="preserve"> </w:delText>
        </w:r>
      </w:del>
      <w:r w:rsidRPr="3D6C4C1C" w:rsidR="000F6D3A">
        <w:rPr>
          <w:b w:val="0"/>
          <w:bCs w:val="0"/>
          <w:sz w:val="24"/>
          <w:szCs w:val="24"/>
        </w:rPr>
        <w:t xml:space="preserve">I want to combine </w:t>
      </w:r>
      <w:r w:rsidRPr="3D6C4C1C" w:rsidR="000F6D3A">
        <w:rPr>
          <w:b w:val="0"/>
          <w:bCs w:val="0"/>
          <w:sz w:val="24"/>
          <w:szCs w:val="24"/>
        </w:rPr>
        <w:t xml:space="preserve">the two ideas of these – art </w:t>
      </w:r>
      <w:r w:rsidRPr="3D6C4C1C" w:rsidR="00044C8F">
        <w:rPr>
          <w:b w:val="0"/>
          <w:bCs w:val="0"/>
          <w:sz w:val="24"/>
          <w:szCs w:val="24"/>
        </w:rPr>
        <w:t>personalisation through programming rather than traditional means</w:t>
      </w:r>
      <w:bookmarkStart w:name="_GoBack" w:id="5"/>
      <w:bookmarkEnd w:id="5"/>
      <w:r w:rsidRPr="3D6C4C1C" w:rsidR="000F6D3A">
        <w:rPr>
          <w:b w:val="0"/>
          <w:bCs w:val="0"/>
          <w:sz w:val="24"/>
          <w:szCs w:val="24"/>
        </w:rPr>
        <w:t xml:space="preserve">. </w:t>
      </w:r>
    </w:p>
    <w:p w:rsidRPr="00F474B1" w:rsidR="0046532A" w:rsidP="0046532A" w:rsidRDefault="3456BFEA" w14:paraId="687E6680" w14:textId="78B510EA">
      <w:pPr>
        <w:pStyle w:val="Heading1"/>
        <w:rPr>
          <w:sz w:val="24"/>
          <w:szCs w:val="24"/>
        </w:rPr>
      </w:pPr>
      <w:bookmarkStart w:name="_Toc54714377" w:id="6"/>
      <w:r w:rsidRPr="3D6C4C1C" w:rsidR="3456BFEA">
        <w:rPr>
          <w:sz w:val="24"/>
          <w:szCs w:val="24"/>
        </w:rPr>
        <w:t xml:space="preserve">Evaluation </w:t>
      </w:r>
      <w:r w:rsidRPr="3D6C4C1C" w:rsidR="0046532A">
        <w:rPr>
          <w:sz w:val="24"/>
          <w:szCs w:val="24"/>
        </w:rPr>
        <w:t>and Discussion</w:t>
      </w:r>
      <w:bookmarkEnd w:id="6"/>
    </w:p>
    <w:p w:rsidR="00D10EFC" w:rsidP="3D6C4C1C" w:rsidRDefault="00D10EFC" w14:paraId="0562CB0E" w14:textId="77777777">
      <w:pPr>
        <w:pStyle w:val="Heading1"/>
        <w:rPr>
          <w:sz w:val="24"/>
          <w:szCs w:val="24"/>
          <w:lang w:val="gd-IE"/>
        </w:rPr>
      </w:pPr>
    </w:p>
    <w:p w:rsidR="7E0EADBB" w:rsidP="7E0EADBB" w:rsidRDefault="7E0EADBB" w14:paraId="77A27953" w14:textId="0D8B186D"/>
    <w:p w:rsidR="7BD05A59" w:rsidP="7E0EADBB" w:rsidRDefault="7BD05A59" w14:paraId="75CEC573" w14:textId="2DCC451E">
      <w:pPr>
        <w:rPr>
          <w:b w:val="1"/>
          <w:bCs w:val="1"/>
        </w:rPr>
      </w:pPr>
      <w:r w:rsidRPr="3D6C4C1C" w:rsidR="7BD05A59">
        <w:rPr>
          <w:b w:val="1"/>
          <w:bCs w:val="1"/>
        </w:rPr>
        <w:t>Project Milestones</w:t>
      </w:r>
    </w:p>
    <w:p w:rsidR="7BD05A59" w:rsidP="7E0EADBB" w:rsidRDefault="7BD05A59" w14:paraId="2A91CF4F" w14:textId="6606165E"/>
    <w:p w:rsidR="7BD05A59" w:rsidP="7E0EADBB" w:rsidRDefault="7BD05A59" w14:paraId="4CD484A2" w14:textId="62DEC906">
      <w:pPr>
        <w:rPr>
          <w:b w:val="1"/>
          <w:bCs w:val="1"/>
        </w:rPr>
      </w:pPr>
      <w:r w:rsidRPr="3D6C4C1C" w:rsidR="7BD05A59">
        <w:rPr>
          <w:b w:val="1"/>
          <w:bCs w:val="1"/>
        </w:rPr>
        <w:t>Major Technical Achievements</w:t>
      </w:r>
    </w:p>
    <w:p w:rsidR="7E0EADBB" w:rsidP="7E0EADBB" w:rsidRDefault="7E0EADBB" w14:paraId="7BB055D0" w14:textId="17D75A25"/>
    <w:p w:rsidR="36C5FB7F" w:rsidP="73FD3E6B" w:rsidRDefault="36C5FB7F" w14:paraId="1D48D7AF" w14:textId="52E13BF2">
      <w:pPr>
        <w:rPr>
          <w:b w:val="1"/>
          <w:bCs w:val="1"/>
        </w:rPr>
      </w:pPr>
      <w:r w:rsidRPr="3D6C4C1C" w:rsidR="36C5FB7F">
        <w:rPr>
          <w:b w:val="1"/>
          <w:bCs w:val="1"/>
        </w:rPr>
        <w:t>Project Review</w:t>
      </w:r>
    </w:p>
    <w:p w:rsidRPr="00922817" w:rsidR="00922817" w:rsidRDefault="00922817" w14:paraId="4DC0D70E" w14:textId="61860936"/>
    <w:p w:rsidR="7E0EADBB" w:rsidP="7E0EADBB" w:rsidRDefault="7E0EADBB" w14:paraId="1118B251" w14:textId="38F407D7"/>
    <w:p w:rsidR="36C5FB7F" w:rsidP="7E0EADBB" w:rsidRDefault="36C5FB7F" w14:paraId="5511ECB8" w14:textId="4F689414">
      <w:pPr>
        <w:pStyle w:val="Heading1"/>
        <w:rPr>
          <w:sz w:val="24"/>
          <w:szCs w:val="24"/>
        </w:rPr>
      </w:pPr>
      <w:bookmarkStart w:name="_Toc54714378" w:id="7"/>
      <w:r w:rsidRPr="3D6C4C1C" w:rsidR="36C5FB7F">
        <w:rPr>
          <w:sz w:val="24"/>
          <w:szCs w:val="24"/>
        </w:rPr>
        <w:t>Conclusions</w:t>
      </w:r>
      <w:bookmarkEnd w:id="7"/>
    </w:p>
    <w:p w:rsidRPr="00922817" w:rsidR="36C5FB7F" w:rsidRDefault="36C5FB7F" w14:paraId="652E3AA5" w14:textId="10FA1BB8">
      <w:pPr>
        <w:rPr>
          <w:color w:val="4472C4" w:themeColor="accent1"/>
        </w:rPr>
      </w:pPr>
      <w:r w:rsidRPr="3D6C4C1C" w:rsidR="36C5FB7F">
        <w:rPr>
          <w:color w:val="4471C4"/>
        </w:rPr>
        <w:t xml:space="preserve"> </w:t>
      </w:r>
    </w:p>
    <w:p w:rsidR="7E0EADBB" w:rsidP="7E0EADBB" w:rsidRDefault="7E0EADBB" w14:paraId="49ADD6E9" w14:textId="47595C63"/>
    <w:p w:rsidR="36C5FB7F" w:rsidP="7E0EADBB" w:rsidRDefault="36C5FB7F" w14:paraId="124FD0D6" w14:textId="36D24A6D">
      <w:pPr>
        <w:rPr>
          <w:b w:val="1"/>
          <w:bCs w:val="1"/>
        </w:rPr>
      </w:pPr>
      <w:r w:rsidRPr="3D6C4C1C" w:rsidR="36C5FB7F">
        <w:rPr>
          <w:b w:val="1"/>
          <w:bCs w:val="1"/>
        </w:rPr>
        <w:t>Future Work</w:t>
      </w:r>
    </w:p>
    <w:p w:rsidR="00922817" w:rsidP="7E0EADBB" w:rsidRDefault="00922817" w14:paraId="726DE9B0" w14:textId="77777777"/>
    <w:p w:rsidR="00646A5E" w:rsidP="00581F02" w:rsidRDefault="00F04A6C" w14:paraId="3FE9F23F" w14:textId="6A9871D4">
      <w:pPr>
        <w:pStyle w:val="Heading1"/>
        <w:rPr>
          <w:sz w:val="24"/>
          <w:szCs w:val="24"/>
        </w:rPr>
      </w:pPr>
      <w:bookmarkStart w:name="_Toc54714379" w:id="8"/>
      <w:r w:rsidRPr="3D6C4C1C" w:rsidR="00F04A6C">
        <w:rPr>
          <w:sz w:val="24"/>
          <w:szCs w:val="24"/>
        </w:rPr>
        <w:t>References</w:t>
      </w:r>
      <w:bookmarkEnd w:id="8"/>
    </w:p>
    <w:sdt>
      <w:sdtPr>
        <w:id w:val="1975332332"/>
        <w:docPartObj>
          <w:docPartGallery w:val="Bibliographies"/>
          <w:docPartUnique/>
        </w:docPartObj>
      </w:sdtPr>
      <w:sdtEndPr>
        <w:rPr>
          <w:rFonts w:eastAsia="Arial"/>
          <w:b w:val="0"/>
          <w:bCs w:val="0"/>
          <w:kern w:val="0"/>
          <w:sz w:val="24"/>
          <w:szCs w:val="22"/>
        </w:rPr>
      </w:sdtEndPr>
      <w:sdtContent>
        <w:p w:rsidR="0045063E" w:rsidRDefault="0045063E" w14:paraId="3AB16DD5" w14:textId="0C232213">
          <w:pPr>
            <w:pStyle w:val="Heading1"/>
          </w:pPr>
          <w:r w:rsidR="0045063E">
            <w:rPr/>
            <w:t>References</w:t>
          </w:r>
        </w:p>
        <w:sdt>
          <w:sdtPr>
            <w:id w:val="-573587230"/>
            <w:bibliography/>
          </w:sdtPr>
          <w:sdtContent>
            <w:p w:rsidR="0014355B" w:rsidP="73FD3E6B" w:rsidRDefault="0045063E" w14:paraId="2F428722" w14:textId="77777777">
              <w:pPr>
                <w:pStyle w:val="Bibliography"/>
                <w:ind w:left="720" w:hanging="720"/>
                <w:rPr>
                  <w:noProof/>
                </w:rPr>
              </w:pPr>
              <w:r>
                <w:fldChar w:fldCharType="begin"/>
              </w:r>
              <w:r>
                <w:instrText xml:space="preserve"> BIBLIOGRAPHY </w:instrText>
              </w:r>
              <w:r>
                <w:fldChar w:fldCharType="separate"/>
              </w:r>
              <w:r w:rsidR="0014355B">
                <w:rPr/>
                <w:t xml:space="preserve">Atorf, D. (2021). </w:t>
              </w:r>
              <w:r w:rsidRPr="3D6C4C1C" w:rsidR="0014355B">
                <w:rPr>
                  <w:i w:val="1"/>
                  <w:iCs w:val="1"/>
                </w:rPr>
                <w:t>202108C040.pdf</w:t>
              </w:r>
              <w:r w:rsidR="0014355B">
                <w:rPr/>
                <w:t>. Retrieved from Web Archive: https://web.archive.org/web/20220116131039id_/http://www.iadisportal.org/components/com_booklibrary/ebooks/202108C040.pdf</w:t>
              </w:r>
            </w:p>
            <w:p w:rsidR="0014355B" w:rsidP="73FD3E6B" w:rsidRDefault="0014355B" w14:paraId="2646E5AA" w14:textId="77777777">
              <w:pPr>
                <w:pStyle w:val="Bibliography"/>
                <w:ind w:left="720" w:hanging="720"/>
                <w:rPr>
                  <w:noProof/>
                </w:rPr>
              </w:pPr>
              <w:r w:rsidR="0014355B">
                <w:rPr/>
                <w:t xml:space="preserve">Serpa, Y. (2019, December 9). </w:t>
              </w:r>
              <w:r w:rsidRPr="3D6C4C1C" w:rsidR="0014355B">
                <w:rPr>
                  <w:i w:val="1"/>
                  <w:iCs w:val="1"/>
                </w:rPr>
                <w:t>Towards machine-learning assisted asset generation for games: A study on pixel art sprite sheets</w:t>
              </w:r>
              <w:r w:rsidR="0014355B">
                <w:rPr/>
                <w:t>. Retrieved from IEEE Xplore: https://ieeexplore.ieee.org/abstract/document/8924853</w:t>
              </w:r>
            </w:p>
            <w:p w:rsidR="0045063E" w:rsidP="0014355B" w:rsidRDefault="0045063E" w14:paraId="43CF615D" w14:textId="105E48FF">
              <w:r w:rsidRPr="3D6C4C1C">
                <w:rPr>
                  <w:b w:val="1"/>
                  <w:bCs w:val="1"/>
                  <w:noProof/>
                </w:rPr>
                <w:fldChar w:fldCharType="end"/>
              </w:r>
            </w:p>
          </w:sdtContent>
        </w:sdt>
      </w:sdtContent>
    </w:sdt>
    <w:p w:rsidRPr="001C412F" w:rsidR="001C412F" w:rsidP="001C412F" w:rsidRDefault="001C412F" w14:paraId="7553C002" w14:textId="77777777"/>
    <w:p w:rsidRPr="00F474B1" w:rsidR="00646A5E" w:rsidP="00646A5E" w:rsidRDefault="00646A5E" w14:paraId="415A6A99" w14:textId="7FE8A570">
      <w:pPr>
        <w:pStyle w:val="Heading1"/>
        <w:rPr>
          <w:sz w:val="24"/>
          <w:szCs w:val="24"/>
        </w:rPr>
      </w:pPr>
      <w:bookmarkStart w:name="_Toc54714380" w:id="9"/>
      <w:r w:rsidRPr="3D6C4C1C" w:rsidR="00646A5E">
        <w:rPr>
          <w:sz w:val="24"/>
          <w:szCs w:val="24"/>
        </w:rPr>
        <w:t>Appendices</w:t>
      </w:r>
      <w:bookmarkEnd w:id="9"/>
    </w:p>
    <w:p w:rsidR="00922817" w:rsidP="73FD3E6B" w:rsidRDefault="00922817" w14:paraId="212B3348" w14:textId="77777777">
      <w:pPr>
        <w:spacing w:before="100" w:beforeAutospacing="on" w:after="100" w:afterAutospacing="on" w:line="240" w:lineRule="auto"/>
        <w:rPr>
          <w:rFonts w:eastAsia="Times New Roman"/>
        </w:rPr>
      </w:pPr>
    </w:p>
    <w:sectPr w:rsidR="00922817" w:rsidSect="00255E27">
      <w:footerReference w:type="default" r:id="rId15"/>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H" w:author="Martin Harrigan" w:date="2022-11-18T14:15:15" w:id="542528207">
    <w:p w:rsidR="28D77826" w:rsidRDefault="28D77826" w14:paraId="0722EDA0" w14:textId="43C59C22">
      <w:pPr>
        <w:pStyle w:val="CommentText"/>
      </w:pPr>
      <w:r w:rsidR="28D77826">
        <w:rPr/>
        <w:t>Maybe not that intensive/expensive. Wider range of these types of games quicker and easier. Niche versions.</w:t>
      </w:r>
      <w:r>
        <w:rPr>
          <w:rStyle w:val="CommentReference"/>
        </w:rPr>
        <w:annotationRef/>
      </w:r>
    </w:p>
  </w:comment>
  <w:comment w:initials="MH" w:author="Martin Harrigan" w:date="2022-11-18T14:21:49" w:id="1171228248">
    <w:p w:rsidR="28D77826" w:rsidRDefault="28D77826" w14:paraId="38114D88" w14:textId="1AC69362">
      <w:pPr>
        <w:pStyle w:val="CommentText"/>
      </w:pPr>
      <w:r w:rsidR="28D77826">
        <w:rPr/>
        <w:t>What is a hidden object game? Name some popular instances. Casual gaming, e.g., on tablets and mobiles. Controllers, point-and-click, touch. What makes a good hidden object game? Level design.</w:t>
      </w:r>
      <w:r>
        <w:rPr>
          <w:rStyle w:val="CommentReference"/>
        </w:rPr>
        <w:annotationRef/>
      </w:r>
    </w:p>
    <w:p w:rsidR="28D77826" w:rsidRDefault="28D77826" w14:paraId="18331494" w14:textId="402B9588">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722EDA0"/>
  <w15:commentEx w15:done="0" w15:paraId="1833149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23E5223" w16cex:dateUtc="2022-11-18T14:15:15.851Z"/>
  <w16cex:commentExtensible w16cex:durableId="30E6E7BD" w16cex:dateUtc="2022-11-18T14:21:49.973Z"/>
</w16cex:commentsExtensible>
</file>

<file path=word/commentsIds.xml><?xml version="1.0" encoding="utf-8"?>
<w16cid:commentsIds xmlns:mc="http://schemas.openxmlformats.org/markup-compatibility/2006" xmlns:w16cid="http://schemas.microsoft.com/office/word/2016/wordml/cid" mc:Ignorable="w16cid">
  <w16cid:commentId w16cid:paraId="0722EDA0" w16cid:durableId="523E5223"/>
  <w16cid:commentId w16cid:paraId="18331494" w16cid:durableId="30E6E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958" w:rsidP="00255E27" w:rsidRDefault="00F11958" w14:paraId="474F4EEB" w14:textId="77777777">
      <w:pPr>
        <w:spacing w:after="0" w:line="240" w:lineRule="auto"/>
      </w:pPr>
      <w:r>
        <w:separator/>
      </w:r>
    </w:p>
  </w:endnote>
  <w:endnote w:type="continuationSeparator" w:id="0">
    <w:p w:rsidR="00F11958" w:rsidP="00255E27" w:rsidRDefault="00F11958" w14:paraId="5AC5CA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55E27" w:rsidR="00255E27" w:rsidRDefault="00255E27" w14:paraId="0BF48127" w14:textId="374E0971">
    <w:pPr>
      <w:pStyle w:val="Footer"/>
      <w:jc w:val="right"/>
    </w:pPr>
    <w:r w:rsidR="73FD3E6B">
      <w:rPr/>
      <w:t xml:space="preserve">Page </w:t>
    </w:r>
    <w:r w:rsidRPr="73FD3E6B">
      <w:rPr>
        <w:b w:val="1"/>
        <w:bCs w:val="1"/>
      </w:rPr>
      <w:fldChar w:fldCharType="begin"/>
    </w:r>
    <w:r w:rsidRPr="73FD3E6B">
      <w:rPr>
        <w:b w:val="1"/>
        <w:bCs w:val="1"/>
      </w:rPr>
      <w:instrText xml:space="preserve"> PAGE </w:instrText>
    </w:r>
    <w:r w:rsidRPr="73FD3E6B">
      <w:rPr>
        <w:b w:val="1"/>
        <w:bCs w:val="1"/>
      </w:rPr>
      <w:fldChar w:fldCharType="separate"/>
    </w:r>
    <w:r w:rsidRPr="73FD3E6B" w:rsidR="73FD3E6B">
      <w:rPr>
        <w:b w:val="1"/>
        <w:bCs w:val="1"/>
      </w:rPr>
      <w:t>6</w:t>
    </w:r>
    <w:r w:rsidRPr="73FD3E6B">
      <w:rPr>
        <w:b w:val="1"/>
        <w:bCs w:val="1"/>
      </w:rPr>
      <w:fldChar w:fldCharType="end"/>
    </w:r>
    <w:r w:rsidR="73FD3E6B">
      <w:rPr/>
      <w:t xml:space="preserve"> of </w:t>
    </w:r>
    <w:r w:rsidRPr="73FD3E6B" w:rsidR="73FD3E6B">
      <w:rPr>
        <w:b w:val="1"/>
        <w:bCs w:val="1"/>
      </w:rPr>
      <w:t>4</w:t>
    </w:r>
  </w:p>
  <w:p w:rsidR="00255E27" w:rsidRDefault="00255E27" w14:paraId="23DE523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958" w:rsidP="00255E27" w:rsidRDefault="00F11958" w14:paraId="7D3B7535" w14:textId="77777777">
      <w:pPr>
        <w:spacing w:after="0" w:line="240" w:lineRule="auto"/>
      </w:pPr>
      <w:r>
        <w:separator/>
      </w:r>
    </w:p>
  </w:footnote>
  <w:footnote w:type="continuationSeparator" w:id="0">
    <w:p w:rsidR="00F11958" w:rsidP="00255E27" w:rsidRDefault="00F11958" w14:paraId="11DA80E4"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AMOTbjA/0qByQ" int2:id="u7bM2Blw">
      <int2:state int2:type="LegacyProofing" int2:value="Rejected"/>
    </int2:textHash>
    <int2:textHash int2:hashCode="H+iT+MIrv4tNZC" int2:id="FtgulW03">
      <int2:state int2:type="LegacyProofing" int2:value="Rejected"/>
    </int2:textHash>
    <int2:textHash int2:hashCode="1W7mwFYHwgQ56L" int2:id="p5Gls0Qv">
      <int2:state int2:type="LegacyProofing" int2:value="Rejected"/>
    </int2:textHash>
    <int2:textHash int2:hashCode="9RFTHj+h4bc4ot" int2:id="GVq4VDH9">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hint="default" w:ascii="Symbol" w:hAnsi="Symbol" w:cs="Symbol"/>
      </w:rPr>
    </w:lvl>
    <w:lvl w:ilvl="1">
      <w:start w:val="1"/>
      <w:numFmt w:val="bullet"/>
      <w:lvlText w:val="◦"/>
      <w:lvlJc w:val="left"/>
      <w:pPr>
        <w:tabs>
          <w:tab w:val="num" w:pos="1789"/>
        </w:tabs>
        <w:ind w:left="1789" w:hanging="360"/>
      </w:pPr>
      <w:rPr>
        <w:rFonts w:hint="default" w:ascii="OpenSymbol" w:hAnsi="OpenSymbol" w:cs="OpenSymbol"/>
      </w:rPr>
    </w:lvl>
    <w:lvl w:ilvl="2">
      <w:start w:val="1"/>
      <w:numFmt w:val="bullet"/>
      <w:lvlText w:val="▪"/>
      <w:lvlJc w:val="left"/>
      <w:pPr>
        <w:tabs>
          <w:tab w:val="num" w:pos="2149"/>
        </w:tabs>
        <w:ind w:left="2149" w:hanging="360"/>
      </w:pPr>
      <w:rPr>
        <w:rFonts w:hint="default" w:ascii="OpenSymbol" w:hAnsi="OpenSymbol" w:cs="OpenSymbol"/>
      </w:rPr>
    </w:lvl>
    <w:lvl w:ilvl="3">
      <w:start w:val="1"/>
      <w:numFmt w:val="bullet"/>
      <w:lvlText w:val=""/>
      <w:lvlJc w:val="left"/>
      <w:pPr>
        <w:tabs>
          <w:tab w:val="num" w:pos="2509"/>
        </w:tabs>
        <w:ind w:left="2509" w:hanging="360"/>
      </w:pPr>
      <w:rPr>
        <w:rFonts w:hint="default" w:ascii="Symbol" w:hAnsi="Symbol" w:cs="Symbol"/>
      </w:rPr>
    </w:lvl>
    <w:lvl w:ilvl="4">
      <w:start w:val="1"/>
      <w:numFmt w:val="bullet"/>
      <w:lvlText w:val="◦"/>
      <w:lvlJc w:val="left"/>
      <w:pPr>
        <w:tabs>
          <w:tab w:val="num" w:pos="2869"/>
        </w:tabs>
        <w:ind w:left="2869" w:hanging="360"/>
      </w:pPr>
      <w:rPr>
        <w:rFonts w:hint="default" w:ascii="OpenSymbol" w:hAnsi="OpenSymbol" w:cs="OpenSymbol"/>
      </w:rPr>
    </w:lvl>
    <w:lvl w:ilvl="5">
      <w:start w:val="1"/>
      <w:numFmt w:val="bullet"/>
      <w:lvlText w:val="▪"/>
      <w:lvlJc w:val="left"/>
      <w:pPr>
        <w:tabs>
          <w:tab w:val="num" w:pos="3229"/>
        </w:tabs>
        <w:ind w:left="3229" w:hanging="360"/>
      </w:pPr>
      <w:rPr>
        <w:rFonts w:hint="default" w:ascii="OpenSymbol" w:hAnsi="OpenSymbol" w:cs="OpenSymbol"/>
      </w:rPr>
    </w:lvl>
    <w:lvl w:ilvl="6">
      <w:start w:val="1"/>
      <w:numFmt w:val="bullet"/>
      <w:lvlText w:val=""/>
      <w:lvlJc w:val="left"/>
      <w:pPr>
        <w:tabs>
          <w:tab w:val="num" w:pos="3589"/>
        </w:tabs>
        <w:ind w:left="3589" w:hanging="360"/>
      </w:pPr>
      <w:rPr>
        <w:rFonts w:hint="default" w:ascii="Symbol" w:hAnsi="Symbol" w:cs="Symbol"/>
      </w:rPr>
    </w:lvl>
    <w:lvl w:ilvl="7">
      <w:start w:val="1"/>
      <w:numFmt w:val="bullet"/>
      <w:lvlText w:val="◦"/>
      <w:lvlJc w:val="left"/>
      <w:pPr>
        <w:tabs>
          <w:tab w:val="num" w:pos="3949"/>
        </w:tabs>
        <w:ind w:left="3949" w:hanging="360"/>
      </w:pPr>
      <w:rPr>
        <w:rFonts w:hint="default" w:ascii="OpenSymbol" w:hAnsi="OpenSymbol" w:cs="OpenSymbol"/>
      </w:rPr>
    </w:lvl>
    <w:lvl w:ilvl="8">
      <w:start w:val="1"/>
      <w:numFmt w:val="bullet"/>
      <w:lvlText w:val="▪"/>
      <w:lvlJc w:val="left"/>
      <w:pPr>
        <w:tabs>
          <w:tab w:val="num" w:pos="4309"/>
        </w:tabs>
        <w:ind w:left="4309" w:hanging="360"/>
      </w:pPr>
      <w:rPr>
        <w:rFonts w:hint="default" w:ascii="OpenSymbol" w:hAnsi="OpenSymbol" w:cs="OpenSymbol"/>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people.xml><?xml version="1.0" encoding="utf-8"?>
<w15:people xmlns:mc="http://schemas.openxmlformats.org/markup-compatibility/2006" xmlns:w15="http://schemas.microsoft.com/office/word/2012/wordml" mc:Ignorable="w15">
  <w15:person w15:author="Martin Harrigan">
    <w15:presenceInfo w15:providerId="AD" w15:userId="S::harriganm@itcarlow.ie::c20339b0-27ce-4665-94c8-e3f3fcbab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44C8F"/>
    <w:rsid w:val="00047470"/>
    <w:rsid w:val="000516B4"/>
    <w:rsid w:val="00064BC5"/>
    <w:rsid w:val="00065F0F"/>
    <w:rsid w:val="000711BA"/>
    <w:rsid w:val="000B498C"/>
    <w:rsid w:val="000F6D3A"/>
    <w:rsid w:val="0014355B"/>
    <w:rsid w:val="001913E3"/>
    <w:rsid w:val="001C412F"/>
    <w:rsid w:val="0023675E"/>
    <w:rsid w:val="002377CB"/>
    <w:rsid w:val="00255E27"/>
    <w:rsid w:val="002D2FA5"/>
    <w:rsid w:val="002D5C1E"/>
    <w:rsid w:val="00356F01"/>
    <w:rsid w:val="003A3056"/>
    <w:rsid w:val="003C1C99"/>
    <w:rsid w:val="0045063E"/>
    <w:rsid w:val="0046532A"/>
    <w:rsid w:val="004760BE"/>
    <w:rsid w:val="004764CE"/>
    <w:rsid w:val="004B1BB4"/>
    <w:rsid w:val="004C7E94"/>
    <w:rsid w:val="005105CE"/>
    <w:rsid w:val="00535C13"/>
    <w:rsid w:val="00564207"/>
    <w:rsid w:val="00581F02"/>
    <w:rsid w:val="005836E7"/>
    <w:rsid w:val="005B3F3D"/>
    <w:rsid w:val="005E316F"/>
    <w:rsid w:val="006418F0"/>
    <w:rsid w:val="00646A5E"/>
    <w:rsid w:val="00650520"/>
    <w:rsid w:val="00663590"/>
    <w:rsid w:val="006E11AE"/>
    <w:rsid w:val="00703555"/>
    <w:rsid w:val="00772002"/>
    <w:rsid w:val="0079452C"/>
    <w:rsid w:val="00820DC1"/>
    <w:rsid w:val="008373E2"/>
    <w:rsid w:val="00864B86"/>
    <w:rsid w:val="008A45C6"/>
    <w:rsid w:val="008B54A9"/>
    <w:rsid w:val="008D1BD0"/>
    <w:rsid w:val="008D41A8"/>
    <w:rsid w:val="009113AA"/>
    <w:rsid w:val="00916337"/>
    <w:rsid w:val="00922817"/>
    <w:rsid w:val="00935276"/>
    <w:rsid w:val="009408C2"/>
    <w:rsid w:val="009D1885"/>
    <w:rsid w:val="00A225A0"/>
    <w:rsid w:val="00A60A66"/>
    <w:rsid w:val="00A86448"/>
    <w:rsid w:val="00A907C4"/>
    <w:rsid w:val="00B213EB"/>
    <w:rsid w:val="00B278F0"/>
    <w:rsid w:val="00B31D61"/>
    <w:rsid w:val="00B77AF0"/>
    <w:rsid w:val="00BB6EF3"/>
    <w:rsid w:val="00BC2D1F"/>
    <w:rsid w:val="00BD4880"/>
    <w:rsid w:val="00C04D97"/>
    <w:rsid w:val="00C0614D"/>
    <w:rsid w:val="00C152C3"/>
    <w:rsid w:val="00CA6CA1"/>
    <w:rsid w:val="00CD4D98"/>
    <w:rsid w:val="00D00018"/>
    <w:rsid w:val="00D10EFC"/>
    <w:rsid w:val="00D24C21"/>
    <w:rsid w:val="00D26C84"/>
    <w:rsid w:val="00D364F7"/>
    <w:rsid w:val="00D459F1"/>
    <w:rsid w:val="00D63021"/>
    <w:rsid w:val="00DA3710"/>
    <w:rsid w:val="00E055F3"/>
    <w:rsid w:val="00E247BC"/>
    <w:rsid w:val="00EB49CF"/>
    <w:rsid w:val="00EB7E2A"/>
    <w:rsid w:val="00EB7F79"/>
    <w:rsid w:val="00EC3277"/>
    <w:rsid w:val="00EE2130"/>
    <w:rsid w:val="00F02456"/>
    <w:rsid w:val="00F04A6C"/>
    <w:rsid w:val="00F11958"/>
    <w:rsid w:val="00F11E8C"/>
    <w:rsid w:val="00F452DC"/>
    <w:rsid w:val="00F474B1"/>
    <w:rsid w:val="00F6F62B"/>
    <w:rsid w:val="00FA4BA4"/>
    <w:rsid w:val="00FA667A"/>
    <w:rsid w:val="00FB585C"/>
    <w:rsid w:val="0141B720"/>
    <w:rsid w:val="0178F37A"/>
    <w:rsid w:val="0185C439"/>
    <w:rsid w:val="01ACCFCF"/>
    <w:rsid w:val="01DA5AB7"/>
    <w:rsid w:val="01F958AA"/>
    <w:rsid w:val="0229AEFF"/>
    <w:rsid w:val="0233D051"/>
    <w:rsid w:val="03B9F317"/>
    <w:rsid w:val="042635A0"/>
    <w:rsid w:val="0485A523"/>
    <w:rsid w:val="04AB855D"/>
    <w:rsid w:val="05A1FDBE"/>
    <w:rsid w:val="06224F0C"/>
    <w:rsid w:val="062D4178"/>
    <w:rsid w:val="067C50FC"/>
    <w:rsid w:val="0689AAB9"/>
    <w:rsid w:val="069E687E"/>
    <w:rsid w:val="06B3A226"/>
    <w:rsid w:val="06F193D9"/>
    <w:rsid w:val="078D0FDC"/>
    <w:rsid w:val="083A38DF"/>
    <w:rsid w:val="08A75B6A"/>
    <w:rsid w:val="09C7CBC1"/>
    <w:rsid w:val="09FB4D9F"/>
    <w:rsid w:val="0A572672"/>
    <w:rsid w:val="0AEE0265"/>
    <w:rsid w:val="0BDA7FC6"/>
    <w:rsid w:val="0C6CB877"/>
    <w:rsid w:val="0C8A7ABA"/>
    <w:rsid w:val="0D10474C"/>
    <w:rsid w:val="0DA4A19E"/>
    <w:rsid w:val="0E0C057A"/>
    <w:rsid w:val="0E43A15D"/>
    <w:rsid w:val="0EB550EF"/>
    <w:rsid w:val="0ED066F2"/>
    <w:rsid w:val="0F4EE60D"/>
    <w:rsid w:val="0FDF71BE"/>
    <w:rsid w:val="0FE50E17"/>
    <w:rsid w:val="0FF0B753"/>
    <w:rsid w:val="0FFB3469"/>
    <w:rsid w:val="104781FD"/>
    <w:rsid w:val="1052C93E"/>
    <w:rsid w:val="10FFCC91"/>
    <w:rsid w:val="111E024C"/>
    <w:rsid w:val="117B421F"/>
    <w:rsid w:val="1237A3D5"/>
    <w:rsid w:val="123EC92F"/>
    <w:rsid w:val="1249C14A"/>
    <w:rsid w:val="130EC73E"/>
    <w:rsid w:val="1332D52B"/>
    <w:rsid w:val="13E591AB"/>
    <w:rsid w:val="1420AEA8"/>
    <w:rsid w:val="14B1ACAD"/>
    <w:rsid w:val="14D25224"/>
    <w:rsid w:val="14E5BC38"/>
    <w:rsid w:val="153FA876"/>
    <w:rsid w:val="1581620C"/>
    <w:rsid w:val="15E4A518"/>
    <w:rsid w:val="17878CEC"/>
    <w:rsid w:val="17ED1DF1"/>
    <w:rsid w:val="182FFFFC"/>
    <w:rsid w:val="18B902CE"/>
    <w:rsid w:val="18E112BA"/>
    <w:rsid w:val="1993D035"/>
    <w:rsid w:val="1997CF1C"/>
    <w:rsid w:val="1A161DE6"/>
    <w:rsid w:val="1AD2342F"/>
    <w:rsid w:val="1B151773"/>
    <w:rsid w:val="1B763EE9"/>
    <w:rsid w:val="1D42C205"/>
    <w:rsid w:val="1EA34EA2"/>
    <w:rsid w:val="1EAD33C7"/>
    <w:rsid w:val="1F10F888"/>
    <w:rsid w:val="1F3474E1"/>
    <w:rsid w:val="1F6D43E2"/>
    <w:rsid w:val="20C5B163"/>
    <w:rsid w:val="20E70F4D"/>
    <w:rsid w:val="21A488C2"/>
    <w:rsid w:val="21B8BE85"/>
    <w:rsid w:val="23A3ADCE"/>
    <w:rsid w:val="24514034"/>
    <w:rsid w:val="247338ED"/>
    <w:rsid w:val="24A0871C"/>
    <w:rsid w:val="26DAF4EC"/>
    <w:rsid w:val="285291ED"/>
    <w:rsid w:val="28D77826"/>
    <w:rsid w:val="297C179B"/>
    <w:rsid w:val="2983757D"/>
    <w:rsid w:val="29912A89"/>
    <w:rsid w:val="29C9BEDB"/>
    <w:rsid w:val="2A529846"/>
    <w:rsid w:val="2B670B1E"/>
    <w:rsid w:val="2BB1D911"/>
    <w:rsid w:val="2BB38815"/>
    <w:rsid w:val="2BEC886B"/>
    <w:rsid w:val="2C0A4AB4"/>
    <w:rsid w:val="2C36C4CC"/>
    <w:rsid w:val="2C7FF478"/>
    <w:rsid w:val="2D333D98"/>
    <w:rsid w:val="2E8093FF"/>
    <w:rsid w:val="2E9EABE0"/>
    <w:rsid w:val="2EA1F239"/>
    <w:rsid w:val="2ECF87EE"/>
    <w:rsid w:val="2EE90000"/>
    <w:rsid w:val="2EE90000"/>
    <w:rsid w:val="303A7C41"/>
    <w:rsid w:val="317E18C7"/>
    <w:rsid w:val="31D55083"/>
    <w:rsid w:val="32751757"/>
    <w:rsid w:val="332060B3"/>
    <w:rsid w:val="3354F992"/>
    <w:rsid w:val="33DD594A"/>
    <w:rsid w:val="345419CC"/>
    <w:rsid w:val="3456BFEA"/>
    <w:rsid w:val="34DB6BCF"/>
    <w:rsid w:val="35214BDB"/>
    <w:rsid w:val="35BC5F59"/>
    <w:rsid w:val="36C5FB7F"/>
    <w:rsid w:val="36E85A06"/>
    <w:rsid w:val="36F2092E"/>
    <w:rsid w:val="36F68594"/>
    <w:rsid w:val="375234F2"/>
    <w:rsid w:val="378171DA"/>
    <w:rsid w:val="37BB09CB"/>
    <w:rsid w:val="38130C91"/>
    <w:rsid w:val="38DC60BD"/>
    <w:rsid w:val="39A94B7A"/>
    <w:rsid w:val="39B18472"/>
    <w:rsid w:val="39CAE990"/>
    <w:rsid w:val="3AD88DF7"/>
    <w:rsid w:val="3AF3E9DD"/>
    <w:rsid w:val="3B346F34"/>
    <w:rsid w:val="3CFF7340"/>
    <w:rsid w:val="3D6C4C1C"/>
    <w:rsid w:val="3EBCBD30"/>
    <w:rsid w:val="3F1BF8A7"/>
    <w:rsid w:val="400B97D4"/>
    <w:rsid w:val="4088EFAA"/>
    <w:rsid w:val="40CE9430"/>
    <w:rsid w:val="41F45DF2"/>
    <w:rsid w:val="4272BCE3"/>
    <w:rsid w:val="42A2CFE7"/>
    <w:rsid w:val="4325458C"/>
    <w:rsid w:val="43558C67"/>
    <w:rsid w:val="437AF79E"/>
    <w:rsid w:val="4396B1F1"/>
    <w:rsid w:val="43C0906C"/>
    <w:rsid w:val="451CC0B0"/>
    <w:rsid w:val="45D783FB"/>
    <w:rsid w:val="464D31DD"/>
    <w:rsid w:val="47998006"/>
    <w:rsid w:val="484A7719"/>
    <w:rsid w:val="487AD932"/>
    <w:rsid w:val="4932CED0"/>
    <w:rsid w:val="4A3102E4"/>
    <w:rsid w:val="4A9E3A8C"/>
    <w:rsid w:val="4B039DD3"/>
    <w:rsid w:val="4B1C01F2"/>
    <w:rsid w:val="4B1EE4B6"/>
    <w:rsid w:val="4B29C908"/>
    <w:rsid w:val="4B7A9414"/>
    <w:rsid w:val="4C3B6BB3"/>
    <w:rsid w:val="4CB0EAAB"/>
    <w:rsid w:val="4D43FFEA"/>
    <w:rsid w:val="4D4460EA"/>
    <w:rsid w:val="4E5F8228"/>
    <w:rsid w:val="4EB234D6"/>
    <w:rsid w:val="4EDBB068"/>
    <w:rsid w:val="4F04E142"/>
    <w:rsid w:val="4FA41A6E"/>
    <w:rsid w:val="5004B053"/>
    <w:rsid w:val="50340F6F"/>
    <w:rsid w:val="517D71E9"/>
    <w:rsid w:val="51B89406"/>
    <w:rsid w:val="5429D4F9"/>
    <w:rsid w:val="551D222D"/>
    <w:rsid w:val="55557E79"/>
    <w:rsid w:val="55C9259C"/>
    <w:rsid w:val="55CED942"/>
    <w:rsid w:val="55DE908C"/>
    <w:rsid w:val="561689D0"/>
    <w:rsid w:val="56723CF0"/>
    <w:rsid w:val="56E0A233"/>
    <w:rsid w:val="5769C6ED"/>
    <w:rsid w:val="588E9FC1"/>
    <w:rsid w:val="5919BBEA"/>
    <w:rsid w:val="592B2221"/>
    <w:rsid w:val="592BC6FE"/>
    <w:rsid w:val="595DC2CC"/>
    <w:rsid w:val="596F73C9"/>
    <w:rsid w:val="5A56D8E1"/>
    <w:rsid w:val="5AB58C4B"/>
    <w:rsid w:val="5B21E003"/>
    <w:rsid w:val="5B3EC60B"/>
    <w:rsid w:val="5C2D0166"/>
    <w:rsid w:val="5C31AE98"/>
    <w:rsid w:val="5D3A708D"/>
    <w:rsid w:val="5D475FAF"/>
    <w:rsid w:val="5DE6825F"/>
    <w:rsid w:val="5E7D52F2"/>
    <w:rsid w:val="5EA12490"/>
    <w:rsid w:val="5EDBDF03"/>
    <w:rsid w:val="5F1C1C67"/>
    <w:rsid w:val="5F1DAB5C"/>
    <w:rsid w:val="5F88FD6E"/>
    <w:rsid w:val="602651A2"/>
    <w:rsid w:val="6072114F"/>
    <w:rsid w:val="6074E649"/>
    <w:rsid w:val="60F8B93C"/>
    <w:rsid w:val="615E739C"/>
    <w:rsid w:val="62422A1B"/>
    <w:rsid w:val="627EE49A"/>
    <w:rsid w:val="62D0E7B2"/>
    <w:rsid w:val="62F25914"/>
    <w:rsid w:val="63CBB309"/>
    <w:rsid w:val="63DCAF73"/>
    <w:rsid w:val="6485AEF3"/>
    <w:rsid w:val="6529030F"/>
    <w:rsid w:val="6548D04A"/>
    <w:rsid w:val="65B6855C"/>
    <w:rsid w:val="66668050"/>
    <w:rsid w:val="680A8DE4"/>
    <w:rsid w:val="6982B46F"/>
    <w:rsid w:val="69DFDAA8"/>
    <w:rsid w:val="6A4BA756"/>
    <w:rsid w:val="6AA7D7E5"/>
    <w:rsid w:val="6AC9EFBB"/>
    <w:rsid w:val="6AEC4557"/>
    <w:rsid w:val="6B44949E"/>
    <w:rsid w:val="6B5CD75B"/>
    <w:rsid w:val="6C25C6E0"/>
    <w:rsid w:val="6C312686"/>
    <w:rsid w:val="6C59F332"/>
    <w:rsid w:val="6C916AF0"/>
    <w:rsid w:val="6CDD4C86"/>
    <w:rsid w:val="6D9E4E87"/>
    <w:rsid w:val="6DEC050D"/>
    <w:rsid w:val="6DF719C1"/>
    <w:rsid w:val="6E477E78"/>
    <w:rsid w:val="6E94781D"/>
    <w:rsid w:val="6F87D56E"/>
    <w:rsid w:val="6FE23480"/>
    <w:rsid w:val="705F657C"/>
    <w:rsid w:val="7066A133"/>
    <w:rsid w:val="70DFC801"/>
    <w:rsid w:val="70FFBD07"/>
    <w:rsid w:val="71012589"/>
    <w:rsid w:val="7192C80D"/>
    <w:rsid w:val="71E4A208"/>
    <w:rsid w:val="72052188"/>
    <w:rsid w:val="729CF5EA"/>
    <w:rsid w:val="72BF7630"/>
    <w:rsid w:val="72ECC28A"/>
    <w:rsid w:val="73AFFBCA"/>
    <w:rsid w:val="73FD3E6B"/>
    <w:rsid w:val="74179A99"/>
    <w:rsid w:val="74E0CE77"/>
    <w:rsid w:val="76541CA5"/>
    <w:rsid w:val="7825AADA"/>
    <w:rsid w:val="78DC8CA8"/>
    <w:rsid w:val="7939768D"/>
    <w:rsid w:val="7B0C9F40"/>
    <w:rsid w:val="7BD05A59"/>
    <w:rsid w:val="7C16F467"/>
    <w:rsid w:val="7D605F2D"/>
    <w:rsid w:val="7D974178"/>
    <w:rsid w:val="7DFC4C73"/>
    <w:rsid w:val="7E0EADBB"/>
    <w:rsid w:val="7E41DF97"/>
    <w:rsid w:val="7EEB52E3"/>
    <w:rsid w:val="7F564C4B"/>
    <w:rsid w:val="7F7B78F2"/>
    <w:rsid w:val="7FDD2318"/>
    <w:rsid w:val="7FFF65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73FD3E6B"/>
    <w:rPr>
      <w:rFonts w:ascii="Times New Roman" w:hAnsi="Times New Roman"/>
      <w:noProof w:val="0"/>
      <w:sz w:val="24"/>
      <w:szCs w:val="24"/>
      <w:lang w:val="en-GB" w:eastAsia="en-US"/>
    </w:rPr>
    <w:pPr>
      <w:spacing w:after="160" w:line="259" w:lineRule="auto"/>
    </w:pPr>
  </w:style>
  <w:style w:type="paragraph" w:styleId="Heading1">
    <w:uiPriority w:val="9"/>
    <w:name w:val="heading 1"/>
    <w:basedOn w:val="Normal"/>
    <w:next w:val="Normal"/>
    <w:link w:val="Heading1Char"/>
    <w:qFormat/>
    <w:rsid w:val="73FD3E6B"/>
    <w:rPr>
      <w:rFonts w:eastAsia="Times New Roman"/>
      <w:b w:val="1"/>
      <w:bCs w:val="1"/>
      <w:sz w:val="32"/>
      <w:szCs w:val="32"/>
    </w:rPr>
    <w:pPr>
      <w:keepNext w:val="1"/>
      <w:spacing w:before="240" w:after="60"/>
      <w:outlineLvl w:val="0"/>
    </w:pPr>
  </w:style>
  <w:style w:type="paragraph" w:styleId="Heading2">
    <w:uiPriority w:val="9"/>
    <w:name w:val="heading 2"/>
    <w:basedOn w:val="Normal"/>
    <w:next w:val="Normal"/>
    <w:semiHidden/>
    <w:unhideWhenUsed/>
    <w:link w:val="Heading2Char"/>
    <w:qFormat/>
    <w:rsid w:val="73FD3E6B"/>
    <w:rPr>
      <w:rFonts w:eastAsia="Times New Roman"/>
      <w:b w:val="1"/>
      <w:bCs w:val="1"/>
      <w:i w:val="1"/>
      <w:iCs w:val="1"/>
      <w:sz w:val="28"/>
      <w:szCs w:val="28"/>
    </w:rPr>
    <w:pPr>
      <w:keepNext w:val="1"/>
      <w:spacing w:before="240" w:after="60"/>
      <w:outlineLvl w:val="1"/>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link w:val="TitleChar"/>
    <w:qFormat/>
    <w:rsid w:val="73FD3E6B"/>
    <w:rPr>
      <w:rFonts w:eastAsia="Times New Roman"/>
      <w:sz w:val="56"/>
      <w:szCs w:val="56"/>
    </w:rPr>
    <w:pPr>
      <w:spacing w:after="0"/>
      <w:contextualSpacing/>
    </w:pPr>
  </w:style>
  <w:style w:type="character" w:styleId="TitleChar" w:customStyle="true">
    <w:uiPriority w:val="10"/>
    <w:name w:val="Title Char"/>
    <w:link w:val="Title"/>
    <w:rsid w:val="73FD3E6B"/>
    <w:rPr>
      <w:rFonts w:ascii="Times New Roman" w:hAnsi="Times New Roman" w:eastAsia="Times New Roman"/>
      <w:noProof w:val="0"/>
      <w:sz w:val="56"/>
      <w:szCs w:val="56"/>
      <w:lang w:val="en-GB"/>
    </w:rPr>
  </w:style>
  <w:style w:type="paragraph" w:styleId="NoSpacing">
    <w:name w:val="No Spacing"/>
    <w:link w:val="NoSpacingChar"/>
    <w:uiPriority w:val="1"/>
    <w:qFormat/>
    <w:rsid w:val="002D2FA5"/>
    <w:rPr>
      <w:rFonts w:ascii="Times New Roman" w:hAnsi="Times New Roman" w:eastAsia="Times New Roman"/>
      <w:sz w:val="22"/>
      <w:szCs w:val="22"/>
      <w:lang w:eastAsia="en-US"/>
    </w:rPr>
  </w:style>
  <w:style w:type="character" w:styleId="NoSpacingChar" w:customStyle="1">
    <w:name w:val="No Spacing Char"/>
    <w:link w:val="NoSpacing"/>
    <w:uiPriority w:val="1"/>
    <w:rsid w:val="002D2FA5"/>
    <w:rPr>
      <w:rFonts w:ascii="Times New Roman" w:hAnsi="Times New Roman" w:eastAsia="Times New Roman"/>
      <w:sz w:val="22"/>
      <w:szCs w:val="22"/>
      <w:lang w:val="en-US" w:eastAsia="en-US"/>
    </w:rPr>
  </w:style>
  <w:style w:type="paragraph" w:styleId="Header">
    <w:uiPriority w:val="99"/>
    <w:name w:val="header"/>
    <w:basedOn w:val="Normal"/>
    <w:unhideWhenUsed/>
    <w:link w:val="HeaderChar"/>
    <w:rsid w:val="73FD3E6B"/>
    <w:pPr>
      <w:tabs>
        <w:tab w:val="center" w:leader="none" w:pos="4513"/>
        <w:tab w:val="right" w:leader="none" w:pos="9026"/>
      </w:tabs>
    </w:pPr>
  </w:style>
  <w:style w:type="character" w:styleId="HeaderChar" w:customStyle="true">
    <w:uiPriority w:val="99"/>
    <w:name w:val="Header Char"/>
    <w:link w:val="Header"/>
    <w:rsid w:val="73FD3E6B"/>
    <w:rPr>
      <w:noProof w:val="0"/>
      <w:sz w:val="22"/>
      <w:szCs w:val="22"/>
      <w:lang w:val="en-GB" w:eastAsia="en-US"/>
    </w:rPr>
  </w:style>
  <w:style w:type="paragraph" w:styleId="Footer">
    <w:uiPriority w:val="99"/>
    <w:name w:val="footer"/>
    <w:basedOn w:val="Normal"/>
    <w:unhideWhenUsed/>
    <w:link w:val="FooterChar"/>
    <w:rsid w:val="73FD3E6B"/>
    <w:pPr>
      <w:tabs>
        <w:tab w:val="center" w:leader="none" w:pos="4513"/>
        <w:tab w:val="right" w:leader="none" w:pos="9026"/>
      </w:tabs>
    </w:pPr>
  </w:style>
  <w:style w:type="character" w:styleId="FooterChar" w:customStyle="true">
    <w:uiPriority w:val="99"/>
    <w:name w:val="Footer Char"/>
    <w:link w:val="Footer"/>
    <w:rsid w:val="73FD3E6B"/>
    <w:rPr>
      <w:noProof w:val="0"/>
      <w:sz w:val="22"/>
      <w:szCs w:val="22"/>
      <w:lang w:val="en-GB" w:eastAsia="en-US"/>
    </w:rPr>
  </w:style>
  <w:style w:type="character" w:styleId="Heading1Char" w:customStyle="true">
    <w:uiPriority w:val="9"/>
    <w:name w:val="Heading 1 Char"/>
    <w:link w:val="Heading1"/>
    <w:rsid w:val="73FD3E6B"/>
    <w:rPr>
      <w:rFonts w:ascii="Times New Roman" w:hAnsi="Times New Roman" w:eastAsia="Times New Roman"/>
      <w:b w:val="1"/>
      <w:bCs w:val="1"/>
      <w:noProof w:val="0"/>
      <w:sz w:val="32"/>
      <w:szCs w:val="32"/>
      <w:lang w:val="en-GB" w:eastAsia="en-US"/>
    </w:rPr>
  </w:style>
  <w:style w:type="paragraph" w:styleId="ReportGuidelines" w:customStyle="true">
    <w:uiPriority w:val="1"/>
    <w:name w:val="Report Guidelines"/>
    <w:basedOn w:val="Normal"/>
    <w:link w:val="ReportGuidelinesChar"/>
    <w:qFormat/>
    <w:rsid w:val="73FD3E6B"/>
  </w:style>
  <w:style w:type="character" w:styleId="Heading2Char" w:customStyle="true">
    <w:uiPriority w:val="9"/>
    <w:name w:val="Heading 2 Char"/>
    <w:semiHidden/>
    <w:link w:val="Heading2"/>
    <w:rsid w:val="73FD3E6B"/>
    <w:rPr>
      <w:rFonts w:ascii="Times New Roman" w:hAnsi="Times New Roman" w:eastAsia="Times New Roman"/>
      <w:b w:val="1"/>
      <w:bCs w:val="1"/>
      <w:i w:val="1"/>
      <w:iCs w:val="1"/>
      <w:noProof w:val="0"/>
      <w:sz w:val="28"/>
      <w:szCs w:val="28"/>
      <w:lang w:val="en-GB" w:eastAsia="en-US"/>
    </w:rPr>
  </w:style>
  <w:style w:type="character" w:styleId="ReportGuidelinesChar" w:customStyle="true">
    <w:uiPriority w:val="1"/>
    <w:name w:val="Report Guidelines Char"/>
    <w:link w:val="ReportGuidelines"/>
    <w:rsid w:val="73FD3E6B"/>
    <w:rPr>
      <w:rFonts w:ascii="Times New Roman" w:hAnsi="Times New Roman"/>
      <w:noProof w:val="0"/>
      <w:sz w:val="24"/>
      <w:szCs w:val="24"/>
      <w:lang w:val="en-GB" w:eastAsia="en-US"/>
    </w:rPr>
  </w:style>
  <w:style w:type="paragraph" w:styleId="Subtitle">
    <w:uiPriority w:val="11"/>
    <w:name w:val="Subtitle"/>
    <w:basedOn w:val="Normal"/>
    <w:next w:val="Normal"/>
    <w:link w:val="SubtitleChar"/>
    <w:qFormat/>
    <w:rsid w:val="73FD3E6B"/>
    <w:rPr>
      <w:rFonts w:eastAsia="Times New Roman"/>
    </w:rPr>
    <w:pPr>
      <w:spacing w:after="60"/>
      <w:jc w:val="center"/>
      <w:outlineLvl w:val="1"/>
    </w:pPr>
  </w:style>
  <w:style w:type="character" w:styleId="SubtitleChar" w:customStyle="true">
    <w:uiPriority w:val="11"/>
    <w:name w:val="Subtitle Char"/>
    <w:link w:val="Subtitle"/>
    <w:rsid w:val="73FD3E6B"/>
    <w:rPr>
      <w:rFonts w:ascii="Times New Roman" w:hAnsi="Times New Roman" w:eastAsia="Times New Roman"/>
      <w:noProof w:val="0"/>
      <w:sz w:val="24"/>
      <w:szCs w:val="24"/>
      <w:lang w:val="en-GB" w:eastAsia="en-US"/>
    </w:rPr>
  </w:style>
  <w:style w:type="character" w:styleId="Emphasis">
    <w:name w:val="Emphasis"/>
    <w:uiPriority w:val="20"/>
    <w:qFormat/>
    <w:rsid w:val="002D2FA5"/>
    <w:rPr>
      <w:i/>
      <w:iCs/>
    </w:rPr>
  </w:style>
  <w:style w:type="paragraph" w:styleId="TOCHeading">
    <w:uiPriority w:val="39"/>
    <w:name w:val="TOC Heading"/>
    <w:basedOn w:val="Heading1"/>
    <w:next w:val="Normal"/>
    <w:unhideWhenUsed/>
    <w:qFormat/>
    <w:rsid w:val="73FD3E6B"/>
    <w:rPr>
      <w:b w:val="0"/>
      <w:bCs w:val="0"/>
      <w:lang w:val="en-US"/>
    </w:rPr>
    <w:pPr>
      <w:spacing w:after="0"/>
    </w:pPr>
  </w:style>
  <w:style w:type="paragraph" w:styleId="TOC1">
    <w:uiPriority w:val="39"/>
    <w:name w:val="toc 1"/>
    <w:basedOn w:val="Normal"/>
    <w:next w:val="Normal"/>
    <w:unhideWhenUsed/>
    <w:rsid w:val="73FD3E6B"/>
  </w:style>
  <w:style w:type="character" w:styleId="Hyperlink">
    <w:name w:val="Hyperlink"/>
    <w:uiPriority w:val="99"/>
    <w:unhideWhenUsed/>
    <w:rsid w:val="00916337"/>
    <w:rPr>
      <w:color w:val="0563C1"/>
      <w:u w:val="single"/>
    </w:rPr>
  </w:style>
  <w:style w:type="paragraph" w:styleId="TOC2">
    <w:uiPriority w:val="39"/>
    <w:name w:val="toc 2"/>
    <w:basedOn w:val="Normal"/>
    <w:next w:val="Normal"/>
    <w:unhideWhenUsed/>
    <w:rsid w:val="73FD3E6B"/>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8D1BD0"/>
    <w:rPr>
      <w:sz w:val="16"/>
      <w:szCs w:val="16"/>
    </w:rPr>
  </w:style>
  <w:style w:type="paragraph" w:styleId="CommentText">
    <w:uiPriority w:val="99"/>
    <w:name w:val="annotation text"/>
    <w:basedOn w:val="Normal"/>
    <w:semiHidden/>
    <w:unhideWhenUsed/>
    <w:link w:val="CommentTextChar"/>
    <w:rsid w:val="73FD3E6B"/>
    <w:rPr>
      <w:sz w:val="20"/>
      <w:szCs w:val="20"/>
    </w:rPr>
  </w:style>
  <w:style w:type="character" w:styleId="CommentTextChar" w:customStyle="true">
    <w:uiPriority w:val="99"/>
    <w:name w:val="Comment Text Char"/>
    <w:basedOn w:val="DefaultParagraphFont"/>
    <w:semiHidden/>
    <w:link w:val="CommentText"/>
    <w:rsid w:val="73FD3E6B"/>
    <w:rPr>
      <w:rFonts w:ascii="Times New Roman" w:hAnsi="Times New Roman" w:eastAsia="Arial" w:cs="Times New Roman"/>
      <w:noProof w:val="0"/>
      <w:lang w:val="en-GB" w:eastAsia="en-US"/>
    </w:rPr>
  </w:style>
  <w:style w:type="paragraph" w:styleId="CommentSubject">
    <w:uiPriority w:val="99"/>
    <w:name w:val="annotation subject"/>
    <w:basedOn w:val="CommentText"/>
    <w:next w:val="CommentText"/>
    <w:semiHidden/>
    <w:unhideWhenUsed/>
    <w:link w:val="CommentSubjectChar"/>
    <w:rsid w:val="73FD3E6B"/>
    <w:rPr>
      <w:b w:val="1"/>
      <w:bCs w:val="1"/>
    </w:rPr>
  </w:style>
  <w:style w:type="character" w:styleId="CommentSubjectChar" w:customStyle="true">
    <w:uiPriority w:val="99"/>
    <w:name w:val="Comment Subject Char"/>
    <w:basedOn w:val="CommentTextChar"/>
    <w:semiHidden/>
    <w:link w:val="CommentSubject"/>
    <w:rsid w:val="73FD3E6B"/>
    <w:rPr>
      <w:b w:val="1"/>
      <w:bCs w:val="1"/>
    </w:rPr>
  </w:style>
  <w:style w:type="paragraph" w:styleId="BalloonText">
    <w:uiPriority w:val="99"/>
    <w:name w:val="Balloon Text"/>
    <w:basedOn w:val="Normal"/>
    <w:semiHidden/>
    <w:unhideWhenUsed/>
    <w:link w:val="BalloonTextChar"/>
    <w:rsid w:val="73FD3E6B"/>
    <w:rPr>
      <w:rFonts w:ascii="Segoe UI" w:hAnsi="Segoe UI" w:cs="Segoe UI"/>
      <w:sz w:val="18"/>
      <w:szCs w:val="18"/>
    </w:rPr>
    <w:pPr>
      <w:spacing w:after="0"/>
    </w:pPr>
  </w:style>
  <w:style w:type="character" w:styleId="BalloonTextChar" w:customStyle="true">
    <w:uiPriority w:val="99"/>
    <w:name w:val="Balloon Text Char"/>
    <w:basedOn w:val="DefaultParagraphFont"/>
    <w:semiHidden/>
    <w:link w:val="BalloonText"/>
    <w:rsid w:val="73FD3E6B"/>
    <w:rPr>
      <w:rFonts w:ascii="Segoe UI" w:hAnsi="Segoe UI" w:eastAsia="Arial" w:cs="Segoe UI"/>
      <w:noProof w:val="0"/>
      <w:sz w:val="18"/>
      <w:szCs w:val="18"/>
      <w:lang w:val="en-GB" w:eastAsia="en-US"/>
    </w:rPr>
  </w:style>
  <w:style w:type="paragraph" w:styleId="EndnoteText">
    <w:uiPriority w:val="99"/>
    <w:name w:val="endnote text"/>
    <w:basedOn w:val="Normal"/>
    <w:semiHidden/>
    <w:unhideWhenUsed/>
    <w:link w:val="EndnoteTextChar"/>
    <w:rsid w:val="73FD3E6B"/>
    <w:rPr>
      <w:sz w:val="20"/>
      <w:szCs w:val="20"/>
    </w:rPr>
    <w:pPr>
      <w:spacing w:after="0"/>
    </w:pPr>
  </w:style>
  <w:style w:type="character" w:styleId="EndnoteTextChar" w:customStyle="true">
    <w:uiPriority w:val="99"/>
    <w:name w:val="Endnote Text Char"/>
    <w:basedOn w:val="DefaultParagraphFont"/>
    <w:semiHidden/>
    <w:link w:val="EndnoteText"/>
    <w:rsid w:val="73FD3E6B"/>
    <w:rPr>
      <w:rFonts w:ascii="Times New Roman" w:hAnsi="Times New Roman" w:eastAsia="Arial" w:cs="Times New Roman"/>
      <w:noProof w:val="0"/>
      <w:lang w:val="en-GB" w:eastAsia="en-US"/>
    </w:rPr>
  </w:style>
  <w:style w:type="character" w:styleId="EndnoteReference">
    <w:name w:val="endnote reference"/>
    <w:basedOn w:val="DefaultParagraphFont"/>
    <w:uiPriority w:val="99"/>
    <w:semiHidden/>
    <w:unhideWhenUsed/>
    <w:rsid w:val="00A907C4"/>
    <w:rPr>
      <w:vertAlign w:val="superscript"/>
    </w:rPr>
  </w:style>
  <w:style w:type="paragraph" w:styleId="FootnoteText">
    <w:uiPriority w:val="99"/>
    <w:name w:val="footnote text"/>
    <w:basedOn w:val="Normal"/>
    <w:semiHidden/>
    <w:unhideWhenUsed/>
    <w:link w:val="FootnoteTextChar"/>
    <w:rsid w:val="73FD3E6B"/>
    <w:rPr>
      <w:sz w:val="20"/>
      <w:szCs w:val="20"/>
    </w:rPr>
    <w:pPr>
      <w:spacing w:after="0"/>
    </w:pPr>
  </w:style>
  <w:style w:type="character" w:styleId="FootnoteTextChar" w:customStyle="true">
    <w:uiPriority w:val="99"/>
    <w:name w:val="Footnote Text Char"/>
    <w:basedOn w:val="DefaultParagraphFont"/>
    <w:semiHidden/>
    <w:link w:val="FootnoteText"/>
    <w:rsid w:val="73FD3E6B"/>
    <w:rPr>
      <w:rFonts w:ascii="Times New Roman" w:hAnsi="Times New Roman" w:eastAsia="Arial" w:cs="Times New Roman"/>
      <w:noProof w:val="0"/>
      <w:lang w:val="en-GB" w:eastAsia="en-US"/>
    </w:rPr>
  </w:style>
  <w:style w:type="character" w:styleId="FootnoteReference">
    <w:name w:val="footnote reference"/>
    <w:basedOn w:val="DefaultParagraphFont"/>
    <w:uiPriority w:val="99"/>
    <w:semiHidden/>
    <w:unhideWhenUsed/>
    <w:rsid w:val="00A907C4"/>
    <w:rPr>
      <w:vertAlign w:val="superscript"/>
    </w:rPr>
  </w:style>
  <w:style w:type="paragraph" w:styleId="Bibliography">
    <w:uiPriority w:val="37"/>
    <w:name w:val="Bibliography"/>
    <w:basedOn w:val="Normal"/>
    <w:next w:val="Normal"/>
    <w:unhideWhenUsed/>
    <w:rsid w:val="73FD3E6B"/>
  </w:style>
  <w:style w:type="paragraph" w:styleId="Heading3">
    <w:uiPriority w:val="9"/>
    <w:name w:val="heading 3"/>
    <w:basedOn w:val="Normal"/>
    <w:next w:val="Normal"/>
    <w:unhideWhenUsed/>
    <w:link w:val="Heading3Char"/>
    <w:qFormat/>
    <w:rsid w:val="73FD3E6B"/>
    <w:rPr>
      <w:rFonts w:ascii="Calibri Light" w:hAnsi="Calibri Light" w:eastAsia="游ゴシック Light" w:asciiTheme="majorAscii" w:hAnsiTheme="majorAscii" w:eastAsiaTheme="majorEastAsia" w:cstheme="majorBidi"/>
      <w:color w:val="1F3763"/>
    </w:rPr>
    <w:pPr>
      <w:keepNext w:val="1"/>
      <w:spacing w:before="40" w:after="0"/>
      <w:outlineLvl w:val="2"/>
    </w:pPr>
  </w:style>
  <w:style w:type="paragraph" w:styleId="Heading4">
    <w:uiPriority w:val="9"/>
    <w:name w:val="heading 4"/>
    <w:basedOn w:val="Normal"/>
    <w:next w:val="Normal"/>
    <w:unhideWhenUsed/>
    <w:link w:val="Heading4Char"/>
    <w:qFormat/>
    <w:rsid w:val="73FD3E6B"/>
    <w:rPr>
      <w:rFonts w:ascii="Calibri Light" w:hAnsi="Calibri Light" w:eastAsia="游ゴシック Light"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3FD3E6B"/>
    <w:rPr>
      <w:rFonts w:ascii="Calibri Light" w:hAnsi="Calibri Light" w:eastAsia="游ゴシック Light"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3FD3E6B"/>
    <w:rPr>
      <w:rFonts w:ascii="Calibri Light" w:hAnsi="Calibri Light" w:eastAsia="游ゴシック Light"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3FD3E6B"/>
    <w:rPr>
      <w:rFonts w:ascii="Calibri Light" w:hAnsi="Calibri Light" w:eastAsia="游ゴシック Light"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3FD3E6B"/>
    <w:rPr>
      <w:rFonts w:ascii="Calibri Light" w:hAnsi="Calibri Light" w:eastAsia="游ゴシック Light"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3FD3E6B"/>
    <w:rPr>
      <w:rFonts w:ascii="Calibri Light" w:hAnsi="Calibri Light" w:eastAsia="游ゴシック Light" w:asciiTheme="majorAscii" w:hAnsiTheme="majorAscii" w:eastAsiaTheme="majorEastAsia" w:cstheme="majorBidi"/>
      <w:i w:val="1"/>
      <w:iCs w:val="1"/>
      <w:color w:val="272727"/>
      <w:sz w:val="21"/>
      <w:szCs w:val="21"/>
    </w:rPr>
    <w:pPr>
      <w:keepNext w:val="1"/>
      <w:spacing w:before="40" w:after="0"/>
      <w:outlineLvl w:val="8"/>
    </w:pPr>
  </w:style>
  <w:style w:type="paragraph" w:styleId="Quote">
    <w:uiPriority w:val="29"/>
    <w:name w:val="Quote"/>
    <w:basedOn w:val="Normal"/>
    <w:next w:val="Normal"/>
    <w:link w:val="QuoteChar"/>
    <w:qFormat/>
    <w:rsid w:val="73FD3E6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3FD3E6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3FD3E6B"/>
    <w:pPr>
      <w:spacing/>
      <w:ind w:left="720"/>
      <w:contextualSpacing/>
    </w:pPr>
  </w:style>
  <w:style w:type="character" w:styleId="Heading3Char" w:customStyle="true">
    <w:uiPriority w:val="9"/>
    <w:name w:val="Heading 3 Char"/>
    <w:basedOn w:val="DefaultParagraphFont"/>
    <w:link w:val="Heading3"/>
    <w:rsid w:val="73FD3E6B"/>
    <w:rPr>
      <w:rFonts w:ascii="Calibri Light" w:hAnsi="Calibri Light" w:eastAsia="游ゴシック Light" w:cs="Times New Roman"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73FD3E6B"/>
    <w:rPr>
      <w:rFonts w:ascii="Calibri Light" w:hAnsi="Calibri Light" w:eastAsia="游ゴシック Light" w:cs="Times New Roman"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73FD3E6B"/>
    <w:rPr>
      <w:rFonts w:ascii="Calibri Light" w:hAnsi="Calibri Light" w:eastAsia="游ゴシック Light" w:cs="Times New Roman"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73FD3E6B"/>
    <w:rPr>
      <w:rFonts w:ascii="Calibri Light" w:hAnsi="Calibri Light" w:eastAsia="游ゴシック Light" w:cs="Times New Roman"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73FD3E6B"/>
    <w:rPr>
      <w:rFonts w:ascii="Calibri Light" w:hAnsi="Calibri Light" w:eastAsia="游ゴシック Light" w:cs="Times New Roman"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73FD3E6B"/>
    <w:rPr>
      <w:rFonts w:ascii="Calibri Light" w:hAnsi="Calibri Light" w:eastAsia="游ゴシック Light" w:cs="Times New Roman"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73FD3E6B"/>
    <w:rPr>
      <w:rFonts w:ascii="Calibri Light" w:hAnsi="Calibri Light" w:eastAsia="游ゴシック Light" w:cs="Times New Roman" w:asciiTheme="majorAscii" w:hAnsiTheme="majorAscii" w:eastAsiaTheme="majorEastAsia" w:cstheme="majorBidi"/>
      <w:i w:val="1"/>
      <w:iCs w:val="1"/>
      <w:noProof w:val="0"/>
      <w:color w:val="272727"/>
      <w:sz w:val="21"/>
      <w:szCs w:val="21"/>
      <w:lang w:val="en-GB"/>
    </w:rPr>
  </w:style>
  <w:style w:type="character" w:styleId="QuoteChar" w:customStyle="true">
    <w:uiPriority w:val="29"/>
    <w:name w:val="Quote Char"/>
    <w:basedOn w:val="DefaultParagraphFont"/>
    <w:link w:val="Quote"/>
    <w:rsid w:val="73FD3E6B"/>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73FD3E6B"/>
    <w:rPr>
      <w:i w:val="1"/>
      <w:iCs w:val="1"/>
      <w:noProof w:val="0"/>
      <w:color w:val="4472C4" w:themeColor="accent1" w:themeTint="FF" w:themeShade="FF"/>
      <w:lang w:val="en-GB"/>
    </w:rPr>
  </w:style>
  <w:style w:type="paragraph" w:styleId="TOC3">
    <w:uiPriority w:val="39"/>
    <w:name w:val="toc 3"/>
    <w:basedOn w:val="Normal"/>
    <w:next w:val="Normal"/>
    <w:unhideWhenUsed/>
    <w:rsid w:val="73FD3E6B"/>
    <w:pPr>
      <w:spacing w:after="100"/>
      <w:ind w:left="440"/>
    </w:pPr>
  </w:style>
  <w:style w:type="paragraph" w:styleId="TOC4">
    <w:uiPriority w:val="39"/>
    <w:name w:val="toc 4"/>
    <w:basedOn w:val="Normal"/>
    <w:next w:val="Normal"/>
    <w:unhideWhenUsed/>
    <w:rsid w:val="73FD3E6B"/>
    <w:pPr>
      <w:spacing w:after="100"/>
      <w:ind w:left="660"/>
    </w:pPr>
  </w:style>
  <w:style w:type="paragraph" w:styleId="TOC5">
    <w:uiPriority w:val="39"/>
    <w:name w:val="toc 5"/>
    <w:basedOn w:val="Normal"/>
    <w:next w:val="Normal"/>
    <w:unhideWhenUsed/>
    <w:rsid w:val="73FD3E6B"/>
    <w:pPr>
      <w:spacing w:after="100"/>
      <w:ind w:left="880"/>
    </w:pPr>
  </w:style>
  <w:style w:type="paragraph" w:styleId="TOC6">
    <w:uiPriority w:val="39"/>
    <w:name w:val="toc 6"/>
    <w:basedOn w:val="Normal"/>
    <w:next w:val="Normal"/>
    <w:unhideWhenUsed/>
    <w:rsid w:val="73FD3E6B"/>
    <w:pPr>
      <w:spacing w:after="100"/>
      <w:ind w:left="1100"/>
    </w:pPr>
  </w:style>
  <w:style w:type="paragraph" w:styleId="TOC7">
    <w:uiPriority w:val="39"/>
    <w:name w:val="toc 7"/>
    <w:basedOn w:val="Normal"/>
    <w:next w:val="Normal"/>
    <w:unhideWhenUsed/>
    <w:rsid w:val="73FD3E6B"/>
    <w:pPr>
      <w:spacing w:after="100"/>
      <w:ind w:left="1320"/>
    </w:pPr>
  </w:style>
  <w:style w:type="paragraph" w:styleId="TOC8">
    <w:uiPriority w:val="39"/>
    <w:name w:val="toc 8"/>
    <w:basedOn w:val="Normal"/>
    <w:next w:val="Normal"/>
    <w:unhideWhenUsed/>
    <w:rsid w:val="73FD3E6B"/>
    <w:pPr>
      <w:spacing w:after="100"/>
      <w:ind w:left="1540"/>
    </w:pPr>
  </w:style>
  <w:style w:type="paragraph" w:styleId="TOC9">
    <w:uiPriority w:val="39"/>
    <w:name w:val="toc 9"/>
    <w:basedOn w:val="Normal"/>
    <w:next w:val="Normal"/>
    <w:unhideWhenUsed/>
    <w:rsid w:val="73FD3E6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6442">
      <w:bodyDiv w:val="1"/>
      <w:marLeft w:val="0"/>
      <w:marRight w:val="0"/>
      <w:marTop w:val="0"/>
      <w:marBottom w:val="0"/>
      <w:divBdr>
        <w:top w:val="none" w:sz="0" w:space="0" w:color="auto"/>
        <w:left w:val="none" w:sz="0" w:space="0" w:color="auto"/>
        <w:bottom w:val="none" w:sz="0" w:space="0" w:color="auto"/>
        <w:right w:val="none" w:sz="0" w:space="0" w:color="auto"/>
      </w:divBdr>
    </w:div>
    <w:div w:id="635064225">
      <w:bodyDiv w:val="1"/>
      <w:marLeft w:val="0"/>
      <w:marRight w:val="0"/>
      <w:marTop w:val="0"/>
      <w:marBottom w:val="0"/>
      <w:divBdr>
        <w:top w:val="none" w:sz="0" w:space="0" w:color="auto"/>
        <w:left w:val="none" w:sz="0" w:space="0" w:color="auto"/>
        <w:bottom w:val="none" w:sz="0" w:space="0" w:color="auto"/>
        <w:right w:val="none" w:sz="0" w:space="0" w:color="auto"/>
      </w:divBdr>
    </w:div>
    <w:div w:id="682366971">
      <w:bodyDiv w:val="1"/>
      <w:marLeft w:val="0"/>
      <w:marRight w:val="0"/>
      <w:marTop w:val="0"/>
      <w:marBottom w:val="0"/>
      <w:divBdr>
        <w:top w:val="none" w:sz="0" w:space="0" w:color="auto"/>
        <w:left w:val="none" w:sz="0" w:space="0" w:color="auto"/>
        <w:bottom w:val="none" w:sz="0" w:space="0" w:color="auto"/>
        <w:right w:val="none" w:sz="0" w:space="0" w:color="auto"/>
      </w:divBdr>
    </w:div>
    <w:div w:id="982394190">
      <w:bodyDiv w:val="1"/>
      <w:marLeft w:val="0"/>
      <w:marRight w:val="0"/>
      <w:marTop w:val="0"/>
      <w:marBottom w:val="0"/>
      <w:divBdr>
        <w:top w:val="none" w:sz="0" w:space="0" w:color="auto"/>
        <w:left w:val="none" w:sz="0" w:space="0" w:color="auto"/>
        <w:bottom w:val="none" w:sz="0" w:space="0" w:color="auto"/>
        <w:right w:val="none" w:sz="0" w:space="0" w:color="auto"/>
      </w:divBdr>
    </w:div>
    <w:div w:id="1073817344">
      <w:bodyDiv w:val="1"/>
      <w:marLeft w:val="0"/>
      <w:marRight w:val="0"/>
      <w:marTop w:val="0"/>
      <w:marBottom w:val="0"/>
      <w:divBdr>
        <w:top w:val="none" w:sz="0" w:space="0" w:color="auto"/>
        <w:left w:val="none" w:sz="0" w:space="0" w:color="auto"/>
        <w:bottom w:val="none" w:sz="0" w:space="0" w:color="auto"/>
        <w:right w:val="none" w:sz="0" w:space="0" w:color="auto"/>
      </w:divBdr>
    </w:div>
    <w:div w:id="123091757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513109843">
      <w:bodyDiv w:val="1"/>
      <w:marLeft w:val="0"/>
      <w:marRight w:val="0"/>
      <w:marTop w:val="0"/>
      <w:marBottom w:val="0"/>
      <w:divBdr>
        <w:top w:val="none" w:sz="0" w:space="0" w:color="auto"/>
        <w:left w:val="none" w:sz="0" w:space="0" w:color="auto"/>
        <w:bottom w:val="none" w:sz="0" w:space="0" w:color="auto"/>
        <w:right w:val="none" w:sz="0" w:space="0" w:color="auto"/>
      </w:divBdr>
    </w:div>
    <w:div w:id="1513184936">
      <w:bodyDiv w:val="1"/>
      <w:marLeft w:val="0"/>
      <w:marRight w:val="0"/>
      <w:marTop w:val="0"/>
      <w:marBottom w:val="0"/>
      <w:divBdr>
        <w:top w:val="none" w:sz="0" w:space="0" w:color="auto"/>
        <w:left w:val="none" w:sz="0" w:space="0" w:color="auto"/>
        <w:bottom w:val="none" w:sz="0" w:space="0" w:color="auto"/>
        <w:right w:val="none" w:sz="0" w:space="0" w:color="auto"/>
      </w:divBdr>
    </w:div>
    <w:div w:id="1923640496">
      <w:bodyDiv w:val="1"/>
      <w:marLeft w:val="0"/>
      <w:marRight w:val="0"/>
      <w:marTop w:val="0"/>
      <w:marBottom w:val="0"/>
      <w:divBdr>
        <w:top w:val="none" w:sz="0" w:space="0" w:color="auto"/>
        <w:left w:val="none" w:sz="0" w:space="0" w:color="auto"/>
        <w:bottom w:val="none" w:sz="0" w:space="0" w:color="auto"/>
        <w:right w:val="none" w:sz="0" w:space="0" w:color="auto"/>
      </w:divBdr>
    </w:div>
    <w:div w:id="20921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omments" Target="comments.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18/08/relationships/commentsExtensible" Target="commentsExtensible.xml" Id="R263f5b910a744980" /><Relationship Type="http://schemas.openxmlformats.org/officeDocument/2006/relationships/glossaryDocument" Target="glossary/document.xml" Id="R656166269348494f" /><Relationship Type="http://schemas.microsoft.com/office/2020/10/relationships/intelligence" Target="intelligence2.xml" Id="R72e9f27b84de44db" /><Relationship Type="http://schemas.openxmlformats.org/officeDocument/2006/relationships/image" Target="/media/image3.png" Id="Rbfbf9907cc64479c" /><Relationship Type="http://schemas.openxmlformats.org/officeDocument/2006/relationships/image" Target="/media/image3.jpg" Id="Rfa95ae9b4713422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dc5d49-74f3-4a7a-aa87-9c5bb8524e2e}"/>
      </w:docPartPr>
      <w:docPartBody>
        <w:p w14:paraId="296CD0A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Serpa2019</b:Tag>
    <b:SourceType>InternetSite</b:SourceType>
    <b:Guid>{A8B59CCB-4332-432A-A83B-EB0152CB8605}</b:Guid>
    <b:Author>
      <b:Author>
        <b:NameList>
          <b:Person>
            <b:Last>Serpa</b:Last>
            <b:First>Y.R.</b:First>
          </b:Person>
        </b:NameList>
      </b:Author>
    </b:Author>
    <b:Title>Towards machine-learning assisted asset generation for games: A study on pixel art sprite sheets</b:Title>
    <b:InternetSiteTitle>IEEE Xplore</b:InternetSiteTitle>
    <b:Year>2019</b:Year>
    <b:Month>December</b:Month>
    <b:Day>9</b:Day>
    <b:URL>https://ieeexplore.ieee.org/abstract/document/8924853</b:URL>
    <b:RefOrder>1</b:RefOrder>
  </b:Source>
  <b:Source>
    <b:Tag>Dan21</b:Tag>
    <b:SourceType>InternetSite</b:SourceType>
    <b:Guid>{12DCAC38-4D6C-490B-851A-C359135B7EEE}</b:Guid>
    <b:Author>
      <b:Author>
        <b:NameList>
          <b:Person>
            <b:Last>Atorf</b:Last>
            <b:First>Daniel</b:First>
          </b:Person>
        </b:NameList>
      </b:Author>
    </b:Author>
    <b:Title>202108C040.pdf</b:Title>
    <b:InternetSiteTitle>Web Archive</b:InternetSiteTitle>
    <b:Year>2021</b:Year>
    <b:URL>https://web.archive.org/web/20220116131039id_/http://www.iadisportal.org/components/com_booklibrary/ebooks/202108C040.pdf</b:URL>
    <b:RefOrder>2</b:RefOrder>
  </b:Source>
</b:Sources>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BF7D43-9606-4F14-9AD2-B5DFC6A466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A300C014</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Bourke</dc:creator>
  <keywords/>
  <lastModifiedBy>(Student) - Caroline Percy</lastModifiedBy>
  <revision>41</revision>
  <dcterms:created xsi:type="dcterms:W3CDTF">2016-10-27T15:18:00.0000000Z</dcterms:created>
  <dcterms:modified xsi:type="dcterms:W3CDTF">2022-12-09T15:06:54.3613866Z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xmlns="http://schemas.openxmlformats.org/officeDocument/2006/custom-properties" fmtid="{D5CDD505-2E9C-101B-9397-08002B2CF9AE}" pid="3" name="grammarly_documentId">
    <vt:lpwstr xmlns:vt="http://schemas.openxmlformats.org/officeDocument/2006/docPropsVTypes">documentId_1022</vt:lpwstr>
  </property>
  <property xmlns="http://schemas.openxmlformats.org/officeDocument/2006/custom-properties" fmtid="{D5CDD505-2E9C-101B-9397-08002B2CF9AE}" pid="4" name="grammarly_documentContext">
    <vt:lpwstr xmlns:vt="http://schemas.openxmlformats.org/officeDocument/2006/docPropsVTypes">{"goals":[],"domain":"general","emotions":[],"dialect":"british"}</vt:lpwstr>
  </property>
</Properties>
</file>